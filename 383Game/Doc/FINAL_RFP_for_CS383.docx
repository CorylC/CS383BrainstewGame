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8C235" w14:textId="201CDFC2" w:rsidR="76D1474A" w:rsidRDefault="00FD3701" w:rsidP="008D351B">
      <w:pPr>
        <w:jc w:val="center"/>
      </w:pPr>
      <w:r>
        <w:rPr>
          <w:noProof/>
        </w:rPr>
        <w:pict w14:anchorId="649AE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785389" o:spid="_x0000_i1025" type="#_x0000_t75" style="width:264.5pt;height:204.55pt;visibility:visible">
            <v:imagedata r:id="rId7" o:title=""/>
            <o:lock v:ext="edit" aspectratio="f"/>
          </v:shape>
        </w:pict>
      </w:r>
    </w:p>
    <w:p w14:paraId="686FF7A3" w14:textId="77777777" w:rsidR="007E1EF9" w:rsidRDefault="007E1EF9">
      <w:pPr>
        <w:rPr>
          <w:sz w:val="36"/>
          <w:szCs w:val="36"/>
        </w:rPr>
      </w:pPr>
    </w:p>
    <w:p w14:paraId="7BDDBE21" w14:textId="77777777" w:rsidR="007E1EF9" w:rsidRDefault="007E1EF9">
      <w:pPr>
        <w:rPr>
          <w:sz w:val="36"/>
          <w:szCs w:val="36"/>
        </w:rPr>
      </w:pPr>
    </w:p>
    <w:p w14:paraId="04D3FD5D" w14:textId="77777777" w:rsidR="007E1EF9" w:rsidRDefault="007E1EF9">
      <w:pPr>
        <w:rPr>
          <w:sz w:val="36"/>
          <w:szCs w:val="36"/>
        </w:rPr>
      </w:pPr>
    </w:p>
    <w:p w14:paraId="53AB988C" w14:textId="77777777" w:rsidR="007E1EF9" w:rsidRDefault="007E1EF9">
      <w:pPr>
        <w:rPr>
          <w:sz w:val="36"/>
          <w:szCs w:val="36"/>
        </w:rPr>
      </w:pPr>
    </w:p>
    <w:p w14:paraId="790822CD" w14:textId="77777777" w:rsidR="007E1EF9" w:rsidRDefault="007E1EF9">
      <w:pPr>
        <w:rPr>
          <w:sz w:val="36"/>
          <w:szCs w:val="36"/>
        </w:rPr>
      </w:pPr>
    </w:p>
    <w:p w14:paraId="19F26ABC" w14:textId="77777777" w:rsidR="008D351B" w:rsidRDefault="008D351B">
      <w:pPr>
        <w:rPr>
          <w:sz w:val="36"/>
          <w:szCs w:val="36"/>
        </w:rPr>
      </w:pPr>
    </w:p>
    <w:p w14:paraId="1A3BA672" w14:textId="77777777" w:rsidR="008D351B" w:rsidRDefault="008D351B">
      <w:pPr>
        <w:rPr>
          <w:sz w:val="36"/>
          <w:szCs w:val="36"/>
        </w:rPr>
      </w:pPr>
    </w:p>
    <w:p w14:paraId="482BFA8C" w14:textId="77777777" w:rsidR="007E1EF9" w:rsidRDefault="007E1EF9">
      <w:pPr>
        <w:rPr>
          <w:sz w:val="36"/>
          <w:szCs w:val="36"/>
        </w:rPr>
      </w:pPr>
    </w:p>
    <w:p w14:paraId="5493C56C" w14:textId="54C0CC55" w:rsidR="62977408" w:rsidRPr="008D351B" w:rsidRDefault="008D351B" w:rsidP="008D351B">
      <w:pPr>
        <w:jc w:val="right"/>
        <w:rPr>
          <w:sz w:val="36"/>
          <w:szCs w:val="36"/>
        </w:rPr>
      </w:pPr>
      <w:r>
        <w:rPr>
          <w:sz w:val="36"/>
          <w:szCs w:val="36"/>
        </w:rPr>
        <w:t>BrainStew</w:t>
      </w:r>
      <w:r w:rsidR="656D5A74" w:rsidRPr="656D5A74">
        <w:rPr>
          <w:sz w:val="36"/>
          <w:szCs w:val="36"/>
        </w:rPr>
        <w:t>!</w:t>
      </w:r>
    </w:p>
    <w:p w14:paraId="25BD9EC9" w14:textId="77777777" w:rsidR="007E1EF9" w:rsidRDefault="007E1EF9" w:rsidP="007E1EF9">
      <w:pPr>
        <w:jc w:val="right"/>
        <w:rPr>
          <w:sz w:val="36"/>
          <w:szCs w:val="36"/>
        </w:rPr>
      </w:pPr>
      <w:r>
        <w:rPr>
          <w:sz w:val="36"/>
          <w:szCs w:val="36"/>
        </w:rPr>
        <w:t>Request for Proposal</w:t>
      </w:r>
      <w:r>
        <w:rPr>
          <w:sz w:val="36"/>
          <w:szCs w:val="36"/>
        </w:rPr>
        <w:br/>
        <w:t>Version 1.0</w:t>
      </w:r>
    </w:p>
    <w:p w14:paraId="76814993" w14:textId="77777777" w:rsidR="007E1EF9" w:rsidRDefault="007E1EF9" w:rsidP="007E1EF9">
      <w:pPr>
        <w:jc w:val="center"/>
        <w:rPr>
          <w:sz w:val="36"/>
          <w:szCs w:val="36"/>
        </w:rPr>
        <w:sectPr w:rsidR="007E1EF9">
          <w:headerReference w:type="first" r:id="rId8"/>
          <w:pgSz w:w="12240" w:h="15840"/>
          <w:pgMar w:top="1440" w:right="1440" w:bottom="1440" w:left="1440" w:header="720" w:footer="720" w:gutter="0"/>
          <w:cols w:space="720"/>
          <w:docGrid w:linePitch="360"/>
        </w:sectPr>
      </w:pPr>
    </w:p>
    <w:p w14:paraId="0721BBF2" w14:textId="3377B598" w:rsidR="007E1EF9" w:rsidRDefault="007E1EF9" w:rsidP="007E1EF9">
      <w:pPr>
        <w:rPr>
          <w:rFonts w:ascii="Aptos Display" w:eastAsia="Aptos Display" w:hAnsi="Aptos Display" w:cs="Aptos Display"/>
          <w:sz w:val="36"/>
          <w:szCs w:val="36"/>
        </w:rPr>
      </w:pPr>
      <w:r w:rsidRPr="1C38D7C0">
        <w:rPr>
          <w:rFonts w:ascii="Aptos Display" w:eastAsia="Aptos Display" w:hAnsi="Aptos Display" w:cs="Aptos Display"/>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860"/>
        <w:gridCol w:w="5940"/>
        <w:gridCol w:w="1560"/>
      </w:tblGrid>
      <w:tr w:rsidR="00A26A75" w14:paraId="0818ADC7" w14:textId="77777777">
        <w:trPr>
          <w:trHeight w:val="300"/>
        </w:trPr>
        <w:tc>
          <w:tcPr>
            <w:tcW w:w="1860" w:type="dxa"/>
            <w:tcBorders>
              <w:right w:val="single" w:sz="12" w:space="0" w:color="000000"/>
            </w:tcBorders>
            <w:shd w:val="clear" w:color="auto" w:fill="DAE9F7"/>
          </w:tcPr>
          <w:p w14:paraId="2FF1C865" w14:textId="7ABE1D2B" w:rsidR="284C6440" w:rsidRDefault="255AD158" w:rsidP="284C6440">
            <w:pPr>
              <w:rPr>
                <w:rFonts w:ascii="Aptos Display" w:eastAsia="Aptos Display" w:hAnsi="Aptos Display" w:cs="Aptos Display"/>
                <w:sz w:val="32"/>
                <w:szCs w:val="32"/>
              </w:rPr>
            </w:pPr>
            <w:r w:rsidRPr="1C38D7C0">
              <w:rPr>
                <w:rFonts w:ascii="Aptos Display" w:eastAsia="Aptos Display" w:hAnsi="Aptos Display" w:cs="Aptos Display"/>
                <w:sz w:val="32"/>
                <w:szCs w:val="32"/>
              </w:rPr>
              <w:t>Date</w:t>
            </w:r>
          </w:p>
        </w:tc>
        <w:tc>
          <w:tcPr>
            <w:tcW w:w="5940" w:type="dxa"/>
            <w:tcBorders>
              <w:top w:val="single" w:sz="12" w:space="0" w:color="000000"/>
              <w:left w:val="single" w:sz="12" w:space="0" w:color="000000"/>
              <w:bottom w:val="single" w:sz="12" w:space="0" w:color="000000"/>
              <w:right w:val="single" w:sz="12" w:space="0" w:color="000000"/>
            </w:tcBorders>
            <w:shd w:val="clear" w:color="auto" w:fill="DAE9F7"/>
          </w:tcPr>
          <w:p w14:paraId="6B75BB41" w14:textId="4BB2285D" w:rsidR="284C6440" w:rsidRDefault="1ED54BD7" w:rsidP="3FE9E199">
            <w:pPr>
              <w:rPr>
                <w:rFonts w:ascii="Aptos Display" w:eastAsia="Aptos Display" w:hAnsi="Aptos Display" w:cs="Aptos Display"/>
                <w:sz w:val="32"/>
                <w:szCs w:val="32"/>
              </w:rPr>
            </w:pPr>
            <w:r w:rsidRPr="1C38D7C0">
              <w:rPr>
                <w:rFonts w:ascii="Aptos Display" w:eastAsia="Aptos Display" w:hAnsi="Aptos Display" w:cs="Aptos Display"/>
                <w:sz w:val="32"/>
                <w:szCs w:val="32"/>
              </w:rPr>
              <w:t>Description</w:t>
            </w:r>
          </w:p>
        </w:tc>
        <w:tc>
          <w:tcPr>
            <w:tcW w:w="1560" w:type="dxa"/>
            <w:tcBorders>
              <w:left w:val="single" w:sz="12" w:space="0" w:color="000000"/>
            </w:tcBorders>
            <w:shd w:val="clear" w:color="auto" w:fill="DAE9F7"/>
          </w:tcPr>
          <w:p w14:paraId="0403F108" w14:textId="7CC62DCF" w:rsidR="284C6440" w:rsidRDefault="56FBC3E1" w:rsidP="3FE9E199">
            <w:pPr>
              <w:rPr>
                <w:rFonts w:ascii="Aptos Display" w:eastAsia="Aptos Display" w:hAnsi="Aptos Display" w:cs="Aptos Display"/>
                <w:sz w:val="32"/>
                <w:szCs w:val="32"/>
              </w:rPr>
            </w:pPr>
            <w:r w:rsidRPr="1C38D7C0">
              <w:rPr>
                <w:rFonts w:ascii="Aptos Display" w:eastAsia="Aptos Display" w:hAnsi="Aptos Display" w:cs="Aptos Display"/>
                <w:sz w:val="32"/>
                <w:szCs w:val="32"/>
              </w:rPr>
              <w:t>Version</w:t>
            </w:r>
          </w:p>
        </w:tc>
      </w:tr>
      <w:tr w:rsidR="00A26A75" w14:paraId="15DFBBDD" w14:textId="77777777">
        <w:trPr>
          <w:trHeight w:val="570"/>
        </w:trPr>
        <w:tc>
          <w:tcPr>
            <w:tcW w:w="1860" w:type="dxa"/>
            <w:shd w:val="clear" w:color="auto" w:fill="auto"/>
          </w:tcPr>
          <w:p w14:paraId="07E4B568" w14:textId="59DC8C84" w:rsidR="284C6440" w:rsidRDefault="4900EB4D" w:rsidP="284C6440">
            <w:pPr>
              <w:rPr>
                <w:rFonts w:ascii="Aptos Display" w:eastAsia="Aptos Display" w:hAnsi="Aptos Display" w:cs="Aptos Display"/>
                <w:sz w:val="24"/>
                <w:szCs w:val="24"/>
              </w:rPr>
            </w:pPr>
            <w:r w:rsidRPr="1C38D7C0">
              <w:rPr>
                <w:rFonts w:ascii="Aptos Display" w:eastAsia="Aptos Display" w:hAnsi="Aptos Display" w:cs="Aptos Display"/>
                <w:sz w:val="24"/>
                <w:szCs w:val="24"/>
              </w:rPr>
              <w:t>01/31/</w:t>
            </w:r>
            <w:r w:rsidR="2B4B24AC" w:rsidRPr="1C38D7C0">
              <w:rPr>
                <w:rFonts w:ascii="Aptos Display" w:eastAsia="Aptos Display" w:hAnsi="Aptos Display" w:cs="Aptos Display"/>
                <w:sz w:val="24"/>
                <w:szCs w:val="24"/>
              </w:rPr>
              <w:t>2025</w:t>
            </w:r>
          </w:p>
        </w:tc>
        <w:tc>
          <w:tcPr>
            <w:tcW w:w="5940" w:type="dxa"/>
            <w:tcBorders>
              <w:top w:val="single" w:sz="12" w:space="0" w:color="000000"/>
            </w:tcBorders>
            <w:shd w:val="clear" w:color="auto" w:fill="auto"/>
          </w:tcPr>
          <w:p w14:paraId="1B348C32" w14:textId="3C8D4504" w:rsidR="284C6440" w:rsidRDefault="36D3A760" w:rsidP="284C6440">
            <w:pPr>
              <w:rPr>
                <w:rFonts w:ascii="Aptos Display" w:eastAsia="Aptos Display" w:hAnsi="Aptos Display" w:cs="Aptos Display"/>
                <w:sz w:val="24"/>
                <w:szCs w:val="24"/>
              </w:rPr>
            </w:pPr>
            <w:r w:rsidRPr="1C38D7C0">
              <w:rPr>
                <w:rFonts w:ascii="Aptos Display" w:eastAsia="Aptos Display" w:hAnsi="Aptos Display" w:cs="Aptos Display"/>
                <w:sz w:val="24"/>
                <w:szCs w:val="24"/>
              </w:rPr>
              <w:t>Inital drafting of RFP</w:t>
            </w:r>
          </w:p>
        </w:tc>
        <w:tc>
          <w:tcPr>
            <w:tcW w:w="1560" w:type="dxa"/>
            <w:shd w:val="clear" w:color="auto" w:fill="auto"/>
          </w:tcPr>
          <w:p w14:paraId="5971E98B" w14:textId="7DBFD367" w:rsidR="284C6440" w:rsidRDefault="1E5D5414" w:rsidP="3FE9E199">
            <w:pPr>
              <w:rPr>
                <w:rFonts w:ascii="Aptos Display" w:eastAsia="Aptos Display" w:hAnsi="Aptos Display" w:cs="Aptos Display"/>
                <w:sz w:val="24"/>
                <w:szCs w:val="24"/>
              </w:rPr>
            </w:pPr>
            <w:r w:rsidRPr="1C38D7C0">
              <w:rPr>
                <w:rFonts w:ascii="Aptos Display" w:eastAsia="Aptos Display" w:hAnsi="Aptos Display" w:cs="Aptos Display"/>
                <w:sz w:val="24"/>
                <w:szCs w:val="24"/>
              </w:rPr>
              <w:t>1</w:t>
            </w:r>
            <w:r w:rsidR="44B44E9D" w:rsidRPr="1C38D7C0">
              <w:rPr>
                <w:rFonts w:ascii="Aptos Display" w:eastAsia="Aptos Display" w:hAnsi="Aptos Display" w:cs="Aptos Display"/>
                <w:sz w:val="24"/>
                <w:szCs w:val="24"/>
              </w:rPr>
              <w:t>.0</w:t>
            </w:r>
          </w:p>
        </w:tc>
      </w:tr>
      <w:tr w:rsidR="137FF8E5" w14:paraId="3F25F707" w14:textId="77777777" w:rsidTr="0D8075F6">
        <w:trPr>
          <w:trHeight w:val="570"/>
        </w:trPr>
        <w:tc>
          <w:tcPr>
            <w:tcW w:w="1860" w:type="dxa"/>
            <w:shd w:val="clear" w:color="auto" w:fill="auto"/>
          </w:tcPr>
          <w:p w14:paraId="165CF5F1" w14:textId="290C7C77" w:rsidR="137FF8E5" w:rsidRDefault="1C38D7C0" w:rsidP="137FF8E5">
            <w:pPr>
              <w:rPr>
                <w:rFonts w:ascii="Aptos Display" w:eastAsia="Aptos Display" w:hAnsi="Aptos Display" w:cs="Aptos Display"/>
                <w:sz w:val="24"/>
                <w:szCs w:val="24"/>
              </w:rPr>
            </w:pPr>
            <w:r w:rsidRPr="1C38D7C0">
              <w:rPr>
                <w:rFonts w:ascii="Aptos Display" w:eastAsia="Aptos Display" w:hAnsi="Aptos Display" w:cs="Aptos Display"/>
                <w:sz w:val="24"/>
                <w:szCs w:val="24"/>
              </w:rPr>
              <w:t>02/07/2025</w:t>
            </w:r>
          </w:p>
        </w:tc>
        <w:tc>
          <w:tcPr>
            <w:tcW w:w="5940" w:type="dxa"/>
            <w:shd w:val="clear" w:color="auto" w:fill="auto"/>
          </w:tcPr>
          <w:p w14:paraId="7C8663DA" w14:textId="57D15EC0" w:rsidR="137FF8E5" w:rsidRDefault="46EFFCA3" w:rsidP="137FF8E5">
            <w:pPr>
              <w:rPr>
                <w:rFonts w:cs="Calibri"/>
                <w:sz w:val="24"/>
                <w:szCs w:val="24"/>
              </w:rPr>
            </w:pPr>
            <w:r w:rsidRPr="46EFFCA3">
              <w:rPr>
                <w:rFonts w:cs="Calibri"/>
                <w:sz w:val="24"/>
                <w:szCs w:val="24"/>
              </w:rPr>
              <w:t xml:space="preserve">Final </w:t>
            </w:r>
            <w:r w:rsidR="755BD1BB" w:rsidRPr="755BD1BB">
              <w:rPr>
                <w:rFonts w:cs="Calibri"/>
                <w:sz w:val="24"/>
                <w:szCs w:val="24"/>
              </w:rPr>
              <w:t xml:space="preserve">document and </w:t>
            </w:r>
            <w:r w:rsidR="6D04F8D9" w:rsidRPr="6D04F8D9">
              <w:rPr>
                <w:rFonts w:cs="Calibri"/>
                <w:sz w:val="24"/>
                <w:szCs w:val="24"/>
              </w:rPr>
              <w:t>proposal</w:t>
            </w:r>
          </w:p>
        </w:tc>
        <w:tc>
          <w:tcPr>
            <w:tcW w:w="1560" w:type="dxa"/>
            <w:shd w:val="clear" w:color="auto" w:fill="auto"/>
          </w:tcPr>
          <w:p w14:paraId="17E0BCC2" w14:textId="12F82092" w:rsidR="137FF8E5" w:rsidRDefault="7194C29E" w:rsidP="3FE9E199">
            <w:pPr>
              <w:rPr>
                <w:rFonts w:cs="Calibri"/>
                <w:sz w:val="24"/>
                <w:szCs w:val="24"/>
              </w:rPr>
            </w:pPr>
            <w:r w:rsidRPr="7194C29E">
              <w:rPr>
                <w:rFonts w:cs="Calibri"/>
                <w:sz w:val="24"/>
                <w:szCs w:val="24"/>
              </w:rPr>
              <w:t>2.0</w:t>
            </w:r>
          </w:p>
        </w:tc>
      </w:tr>
    </w:tbl>
    <w:p w14:paraId="454B6550" w14:textId="77777777" w:rsidR="007E1EF9" w:rsidRDefault="007E1EF9" w:rsidP="007E1EF9">
      <w:pPr>
        <w:rPr>
          <w:rFonts w:ascii="Aptos Display" w:eastAsia="Aptos Display" w:hAnsi="Aptos Display" w:cs="Aptos Display"/>
          <w:sz w:val="36"/>
          <w:szCs w:val="36"/>
        </w:rPr>
      </w:pPr>
    </w:p>
    <w:p w14:paraId="0E244CF5" w14:textId="365C0765" w:rsidR="007E1EF9" w:rsidRDefault="007E1EF9" w:rsidP="005B6AFD">
      <w:pPr>
        <w:rPr>
          <w:rFonts w:ascii="Aptos Display" w:eastAsia="Aptos Display" w:hAnsi="Aptos Display" w:cs="Aptos Display"/>
          <w:sz w:val="36"/>
          <w:szCs w:val="36"/>
        </w:rPr>
      </w:pPr>
      <w:r w:rsidRPr="1C38D7C0">
        <w:rPr>
          <w:rFonts w:ascii="Aptos Display" w:eastAsia="Aptos Display" w:hAnsi="Aptos Display" w:cs="Aptos Display"/>
          <w:sz w:val="36"/>
          <w:szCs w:val="36"/>
        </w:rPr>
        <w:t>Table of Contents</w:t>
      </w:r>
    </w:p>
    <w:p w14:paraId="729F0F68" w14:textId="77777777" w:rsidR="002777B1" w:rsidRPr="007E1EF9" w:rsidRDefault="002777B1" w:rsidP="005B6AFD">
      <w:pPr>
        <w:rPr>
          <w:rFonts w:ascii="Aptos Display" w:eastAsia="Aptos Display" w:hAnsi="Aptos Display" w:cs="Aptos Display"/>
          <w:sz w:val="36"/>
          <w:szCs w:val="36"/>
        </w:rPr>
      </w:pPr>
    </w:p>
    <w:p w14:paraId="21A90FC6" w14:textId="46FC7F9B" w:rsidR="007E1EF9" w:rsidRDefault="002777B1" w:rsidP="007E1EF9">
      <w:pPr>
        <w:pStyle w:val="ListParagraph"/>
        <w:numPr>
          <w:ilvl w:val="0"/>
          <w:numId w:val="1"/>
        </w:numPr>
        <w:rPr>
          <w:rFonts w:ascii="Aptos Display" w:eastAsia="Aptos Display" w:hAnsi="Aptos Display" w:cs="Aptos Display"/>
          <w:sz w:val="36"/>
          <w:szCs w:val="36"/>
        </w:rPr>
      </w:pPr>
      <w:r>
        <w:rPr>
          <w:rFonts w:ascii="Aptos Display" w:eastAsia="Aptos Display" w:hAnsi="Aptos Display" w:cs="Aptos Display"/>
          <w:sz w:val="36"/>
          <w:szCs w:val="36"/>
        </w:rPr>
        <w:t>Problem Statement</w:t>
      </w:r>
    </w:p>
    <w:p w14:paraId="4BECC4AF" w14:textId="43C7533F" w:rsidR="002777B1" w:rsidRDefault="002777B1" w:rsidP="007E1EF9">
      <w:pPr>
        <w:pStyle w:val="ListParagraph"/>
        <w:numPr>
          <w:ilvl w:val="0"/>
          <w:numId w:val="1"/>
        </w:numPr>
        <w:rPr>
          <w:rFonts w:ascii="Aptos Display" w:eastAsia="Aptos Display" w:hAnsi="Aptos Display" w:cs="Aptos Display"/>
          <w:sz w:val="36"/>
          <w:szCs w:val="36"/>
        </w:rPr>
      </w:pPr>
      <w:r>
        <w:rPr>
          <w:rFonts w:ascii="Aptos Display" w:eastAsia="Aptos Display" w:hAnsi="Aptos Display" w:cs="Aptos Display"/>
          <w:sz w:val="36"/>
          <w:szCs w:val="36"/>
        </w:rPr>
        <w:t>Project Objectives</w:t>
      </w:r>
    </w:p>
    <w:p w14:paraId="6DCEDE51"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Current System(s</w:t>
      </w:r>
      <w:r w:rsidR="00D359AE" w:rsidRPr="1C38D7C0">
        <w:rPr>
          <w:rFonts w:ascii="Aptos Display" w:eastAsia="Aptos Display" w:hAnsi="Aptos Display" w:cs="Aptos Display"/>
          <w:sz w:val="36"/>
          <w:szCs w:val="36"/>
        </w:rPr>
        <w:t xml:space="preserve">) – if any </w:t>
      </w:r>
      <w:r w:rsidRPr="1C38D7C0">
        <w:rPr>
          <w:rFonts w:ascii="Aptos Display" w:eastAsia="Aptos Display" w:hAnsi="Aptos Display" w:cs="Aptos Display"/>
          <w:sz w:val="36"/>
          <w:szCs w:val="36"/>
        </w:rPr>
        <w:t>or similar systems</w:t>
      </w:r>
    </w:p>
    <w:p w14:paraId="3433BCE4"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Intended users and their interaction with the system</w:t>
      </w:r>
    </w:p>
    <w:p w14:paraId="3FE24D39"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Known interactions with other systems inside/outside the client organization</w:t>
      </w:r>
    </w:p>
    <w:p w14:paraId="67B947BD" w14:textId="77777777" w:rsidR="00335717" w:rsidRDefault="007E1EF9"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Known constraints to development</w:t>
      </w:r>
    </w:p>
    <w:p w14:paraId="4A021B2A"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Project Schedule </w:t>
      </w:r>
    </w:p>
    <w:p w14:paraId="4DD8FD9D"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How to Submit Proposals </w:t>
      </w:r>
    </w:p>
    <w:p w14:paraId="18864455"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Dates </w:t>
      </w:r>
    </w:p>
    <w:p w14:paraId="71F8319D" w14:textId="77777777" w:rsidR="007E1EF9" w:rsidRP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Glossary of terms</w:t>
      </w:r>
    </w:p>
    <w:p w14:paraId="599451D7" w14:textId="77777777" w:rsidR="007E1EF9" w:rsidRDefault="007E1EF9" w:rsidP="007E1EF9">
      <w:pPr>
        <w:rPr>
          <w:rFonts w:ascii="Aptos Display" w:eastAsia="Aptos Display" w:hAnsi="Aptos Display" w:cs="Aptos Display"/>
          <w:sz w:val="36"/>
          <w:szCs w:val="36"/>
        </w:rPr>
      </w:pPr>
    </w:p>
    <w:p w14:paraId="2A147E0C" w14:textId="77777777" w:rsidR="00D359AE" w:rsidRDefault="00D359AE" w:rsidP="007E1EF9">
      <w:pPr>
        <w:rPr>
          <w:rFonts w:ascii="Aptos Display" w:eastAsia="Aptos Display" w:hAnsi="Aptos Display" w:cs="Aptos Display"/>
          <w:sz w:val="36"/>
          <w:szCs w:val="36"/>
        </w:rPr>
      </w:pPr>
    </w:p>
    <w:p w14:paraId="6F345D23" w14:textId="77777777" w:rsidR="007E1EF9" w:rsidRDefault="007E1EF9" w:rsidP="007E1EF9">
      <w:pPr>
        <w:rPr>
          <w:rFonts w:ascii="Aptos Display" w:eastAsia="Aptos Display" w:hAnsi="Aptos Display" w:cs="Aptos Display"/>
          <w:sz w:val="36"/>
          <w:szCs w:val="36"/>
        </w:rPr>
      </w:pPr>
    </w:p>
    <w:p w14:paraId="46E5EC32" w14:textId="5D82174C" w:rsidR="007E1EF9" w:rsidRPr="007E1EF9" w:rsidRDefault="007E1EF9"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lastRenderedPageBreak/>
        <w:t xml:space="preserve">Problem </w:t>
      </w:r>
      <w:r w:rsidR="002777B1">
        <w:rPr>
          <w:rFonts w:ascii="Aptos Display" w:eastAsia="Aptos Display" w:hAnsi="Aptos Display" w:cs="Aptos Display"/>
          <w:sz w:val="36"/>
          <w:szCs w:val="36"/>
          <w:shd w:val="clear" w:color="auto" w:fill="FDE9D9"/>
        </w:rPr>
        <w:t>Statement</w:t>
      </w:r>
      <w:r w:rsidRPr="1C38D7C0">
        <w:rPr>
          <w:rFonts w:ascii="Aptos Display" w:eastAsia="Aptos Display" w:hAnsi="Aptos Display" w:cs="Aptos Display"/>
          <w:sz w:val="36"/>
          <w:szCs w:val="36"/>
          <w:shd w:val="clear" w:color="auto" w:fill="FDE9D9"/>
        </w:rPr>
        <w:t xml:space="preserve"> / opportunity / expression of need</w:t>
      </w:r>
    </w:p>
    <w:p w14:paraId="7DA303F7" w14:textId="77777777" w:rsidR="007E1EF9" w:rsidRPr="000B4987" w:rsidRDefault="007E1EF9" w:rsidP="007E1EF9">
      <w:pPr>
        <w:pStyle w:val="ListParagraph"/>
        <w:rPr>
          <w:rFonts w:ascii="Aptos Display" w:eastAsia="Aptos Display" w:hAnsi="Aptos Display" w:cs="Aptos Display"/>
          <w:sz w:val="24"/>
          <w:szCs w:val="24"/>
        </w:rPr>
      </w:pPr>
    </w:p>
    <w:p w14:paraId="23867A0F" w14:textId="3FAC1FE9" w:rsidR="007E1EF9" w:rsidRDefault="000F40DD" w:rsidP="000F40DD">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The </w:t>
      </w:r>
      <w:r w:rsidR="0011192A" w:rsidRPr="0011192A">
        <w:rPr>
          <w:rFonts w:ascii="Aptos Display" w:eastAsia="Aptos Display" w:hAnsi="Aptos Display" w:cs="Aptos Display"/>
          <w:sz w:val="24"/>
          <w:szCs w:val="24"/>
        </w:rPr>
        <w:t>Metroidvania</w:t>
      </w:r>
      <w:r w:rsidRPr="1C38D7C0">
        <w:rPr>
          <w:rFonts w:ascii="Aptos Display" w:eastAsia="Aptos Display" w:hAnsi="Aptos Display" w:cs="Aptos Display"/>
          <w:sz w:val="24"/>
          <w:szCs w:val="24"/>
        </w:rPr>
        <w:t xml:space="preserve"> genre of game has been in a lull for the past few years and this gap has made way for the next great game. Games like Hollow Knight or Ori and the Blind Forest have shown that the genre is popular, but sequels have gone largely unnoticed or delayed, leaving players looking for the next big hit.</w:t>
      </w:r>
      <w:r>
        <w:tab/>
      </w:r>
    </w:p>
    <w:p w14:paraId="1E3C8CFD" w14:textId="46C50779" w:rsidR="3897DC4C" w:rsidRDefault="3897DC4C" w:rsidP="3897DC4C">
      <w:pPr>
        <w:pStyle w:val="ListParagraph"/>
        <w:rPr>
          <w:sz w:val="24"/>
          <w:szCs w:val="24"/>
        </w:rPr>
      </w:pPr>
    </w:p>
    <w:p w14:paraId="43F68B96" w14:textId="334888FE" w:rsidR="1264C61F" w:rsidRDefault="000F40DD" w:rsidP="65609C44">
      <w:pPr>
        <w:pStyle w:val="ListParagraph"/>
        <w:rPr>
          <w:sz w:val="24"/>
          <w:szCs w:val="24"/>
        </w:rPr>
      </w:pPr>
      <w:r>
        <w:rPr>
          <w:sz w:val="24"/>
          <w:szCs w:val="24"/>
        </w:rPr>
        <w:t>This is a</w:t>
      </w:r>
      <w:r w:rsidR="00EB066C">
        <w:rPr>
          <w:sz w:val="24"/>
          <w:szCs w:val="24"/>
        </w:rPr>
        <w:t xml:space="preserve"> major</w:t>
      </w:r>
      <w:r>
        <w:rPr>
          <w:sz w:val="24"/>
          <w:szCs w:val="24"/>
        </w:rPr>
        <w:t xml:space="preserve"> marketing and profit </w:t>
      </w:r>
      <w:r w:rsidR="00EB066C">
        <w:rPr>
          <w:sz w:val="24"/>
          <w:szCs w:val="24"/>
        </w:rPr>
        <w:t>opportunity that would be incredible to capitalize on</w:t>
      </w:r>
      <w:r w:rsidR="002777B1">
        <w:rPr>
          <w:sz w:val="24"/>
          <w:szCs w:val="24"/>
        </w:rPr>
        <w:t xml:space="preserve"> </w:t>
      </w:r>
      <w:r w:rsidR="002777B1" w:rsidRPr="002777B1">
        <w:rPr>
          <w:sz w:val="24"/>
          <w:szCs w:val="24"/>
          <w:highlight w:val="yellow"/>
        </w:rPr>
        <w:t>(not sure if this should be the reason since the core of our game is very anti-capitalist)</w:t>
      </w:r>
      <w:r w:rsidR="00EB066C" w:rsidRPr="002777B1">
        <w:rPr>
          <w:sz w:val="24"/>
          <w:szCs w:val="24"/>
          <w:highlight w:val="yellow"/>
        </w:rPr>
        <w:t>.</w:t>
      </w:r>
      <w:r w:rsidR="00EB066C">
        <w:rPr>
          <w:sz w:val="24"/>
          <w:szCs w:val="24"/>
        </w:rPr>
        <w:t xml:space="preserve"> </w:t>
      </w:r>
      <w:r w:rsidR="005A7CE2">
        <w:rPr>
          <w:sz w:val="24"/>
          <w:szCs w:val="24"/>
        </w:rPr>
        <w:t>Besides from the monetary aspects</w:t>
      </w:r>
      <w:r w:rsidR="008A45EC">
        <w:rPr>
          <w:sz w:val="24"/>
          <w:szCs w:val="24"/>
        </w:rPr>
        <w:t>, having this be a major hit in the community would put our name on the</w:t>
      </w:r>
      <w:r w:rsidR="002900D4">
        <w:rPr>
          <w:sz w:val="24"/>
          <w:szCs w:val="24"/>
        </w:rPr>
        <w:t xml:space="preserve"> </w:t>
      </w:r>
      <w:r w:rsidR="00FB6298">
        <w:rPr>
          <w:sz w:val="24"/>
          <w:szCs w:val="24"/>
        </w:rPr>
        <w:t xml:space="preserve">radar </w:t>
      </w:r>
      <w:r w:rsidR="006A687F">
        <w:rPr>
          <w:sz w:val="24"/>
          <w:szCs w:val="24"/>
        </w:rPr>
        <w:t xml:space="preserve">and </w:t>
      </w:r>
      <w:r w:rsidR="00005A4C">
        <w:rPr>
          <w:sz w:val="24"/>
          <w:szCs w:val="24"/>
        </w:rPr>
        <w:t xml:space="preserve">on the same field as major companies such as </w:t>
      </w:r>
      <w:r w:rsidR="00F608DC">
        <w:rPr>
          <w:sz w:val="24"/>
          <w:szCs w:val="24"/>
        </w:rPr>
        <w:t>B</w:t>
      </w:r>
      <w:r w:rsidR="00005A4C">
        <w:rPr>
          <w:sz w:val="24"/>
          <w:szCs w:val="24"/>
        </w:rPr>
        <w:t>lizzard and</w:t>
      </w:r>
      <w:r w:rsidR="00344CFD">
        <w:rPr>
          <w:sz w:val="24"/>
          <w:szCs w:val="24"/>
        </w:rPr>
        <w:t xml:space="preserve"> Microsoft.</w:t>
      </w:r>
    </w:p>
    <w:p w14:paraId="3BEE7E89" w14:textId="77777777" w:rsidR="002777B1" w:rsidRDefault="002777B1" w:rsidP="65609C44">
      <w:pPr>
        <w:pStyle w:val="ListParagraph"/>
        <w:rPr>
          <w:sz w:val="24"/>
          <w:szCs w:val="24"/>
        </w:rPr>
      </w:pPr>
    </w:p>
    <w:p w14:paraId="0ACF616E" w14:textId="55BFDA30" w:rsidR="002777B1" w:rsidRDefault="002777B1" w:rsidP="65609C44">
      <w:pPr>
        <w:pStyle w:val="ListParagraph"/>
        <w:rPr>
          <w:sz w:val="24"/>
          <w:szCs w:val="24"/>
        </w:rPr>
      </w:pPr>
      <w:r>
        <w:rPr>
          <w:sz w:val="24"/>
          <w:szCs w:val="24"/>
        </w:rPr>
        <w:t>(Other rendition)</w:t>
      </w:r>
    </w:p>
    <w:p w14:paraId="0B995790" w14:textId="1B86DF8F" w:rsidR="0098244E" w:rsidRDefault="0098244E" w:rsidP="65609C44">
      <w:pPr>
        <w:pStyle w:val="ListParagraph"/>
        <w:rPr>
          <w:sz w:val="24"/>
          <w:szCs w:val="24"/>
        </w:rPr>
      </w:pPr>
      <w:r>
        <w:rPr>
          <w:sz w:val="24"/>
          <w:szCs w:val="24"/>
        </w:rPr>
        <w:t xml:space="preserve">In a world increasingly dominated by corporate control, there is growing need for creative outlets that allow people to laugh, reflect, and challenge the status quo – especially through fun and engaging experiences. Many existing 2D platformers and bullet-hell games often stick to classic sci-fi or fantasy themes with subtle nods to various issues (which are enjoyable in their own way) but often </w:t>
      </w:r>
      <w:r w:rsidR="001D1459">
        <w:rPr>
          <w:sz w:val="24"/>
          <w:szCs w:val="24"/>
        </w:rPr>
        <w:t>didn’t fully explore</w:t>
      </w:r>
      <w:r>
        <w:rPr>
          <w:sz w:val="24"/>
          <w:szCs w:val="24"/>
        </w:rPr>
        <w:t xml:space="preserve"> dark satire and social commentary. What better time to do so?</w:t>
      </w:r>
    </w:p>
    <w:p w14:paraId="2793B673" w14:textId="77777777" w:rsidR="001D1459" w:rsidRDefault="001D1459" w:rsidP="65609C44">
      <w:pPr>
        <w:pStyle w:val="ListParagraph"/>
        <w:rPr>
          <w:sz w:val="24"/>
          <w:szCs w:val="24"/>
        </w:rPr>
      </w:pPr>
    </w:p>
    <w:p w14:paraId="0C7551DA" w14:textId="0251A3C3" w:rsidR="002777B1" w:rsidRDefault="0098244E" w:rsidP="65609C44">
      <w:pPr>
        <w:pStyle w:val="ListParagraph"/>
        <w:rPr>
          <w:sz w:val="24"/>
          <w:szCs w:val="24"/>
        </w:rPr>
      </w:pPr>
      <w:r>
        <w:rPr>
          <w:sz w:val="24"/>
          <w:szCs w:val="24"/>
        </w:rPr>
        <w:t xml:space="preserve">While there’s a handful of 3D games like </w:t>
      </w:r>
      <w:r>
        <w:rPr>
          <w:i/>
          <w:iCs/>
          <w:sz w:val="24"/>
          <w:szCs w:val="24"/>
        </w:rPr>
        <w:t>Fallout: New Vegas</w:t>
      </w:r>
      <w:r>
        <w:rPr>
          <w:sz w:val="24"/>
          <w:szCs w:val="24"/>
        </w:rPr>
        <w:t xml:space="preserve">, </w:t>
      </w:r>
      <w:r>
        <w:rPr>
          <w:i/>
          <w:iCs/>
          <w:sz w:val="24"/>
          <w:szCs w:val="24"/>
        </w:rPr>
        <w:t>Bioshock</w:t>
      </w:r>
      <w:r>
        <w:rPr>
          <w:sz w:val="24"/>
          <w:szCs w:val="24"/>
        </w:rPr>
        <w:t xml:space="preserve">, and </w:t>
      </w:r>
      <w:r>
        <w:rPr>
          <w:i/>
          <w:iCs/>
          <w:sz w:val="24"/>
          <w:szCs w:val="24"/>
        </w:rPr>
        <w:t xml:space="preserve">The Outer Worlds </w:t>
      </w:r>
      <w:r>
        <w:rPr>
          <w:sz w:val="24"/>
          <w:szCs w:val="24"/>
        </w:rPr>
        <w:t xml:space="preserve">that express the consequences of unchecked capitalism in their own style, let’s fill the gap with a 2D spin. So clearly there’s an audience to engage with recent modern-day struggles in a meaningful humorous way. Perhaps a game that blends chaotic run-and-gun gameplay, punk aesthetics, and dark humor would resonate. Imagine a dystopian Mars colony seized by tech oligarchs, where players take on the role of a disillusioned worker fighting to break free from a soulless mega-corp. Indie </w:t>
      </w:r>
      <w:r w:rsidR="00055D83">
        <w:rPr>
          <w:sz w:val="24"/>
          <w:szCs w:val="24"/>
        </w:rPr>
        <w:t>developers</w:t>
      </w:r>
      <w:r>
        <w:rPr>
          <w:sz w:val="24"/>
          <w:szCs w:val="24"/>
        </w:rPr>
        <w:t xml:space="preserve"> seize the moment for creative freedom! There’s lots to explore here</w:t>
      </w:r>
      <w:r w:rsidR="001D1459">
        <w:rPr>
          <w:sz w:val="24"/>
          <w:szCs w:val="24"/>
        </w:rPr>
        <w:t xml:space="preserve"> in a way that provokes thought. After all, </w:t>
      </w:r>
      <w:r w:rsidR="001D1459">
        <w:rPr>
          <w:i/>
          <w:iCs/>
          <w:sz w:val="24"/>
          <w:szCs w:val="24"/>
        </w:rPr>
        <w:t>art should comfort the disturbed and disturb the comfortable.</w:t>
      </w:r>
      <w:r w:rsidR="0041235C">
        <w:rPr>
          <w:sz w:val="24"/>
          <w:szCs w:val="24"/>
        </w:rPr>
        <w:br/>
      </w:r>
    </w:p>
    <w:p w14:paraId="0FBC66DF" w14:textId="77777777" w:rsidR="001D1459" w:rsidRDefault="001D1459" w:rsidP="65609C44">
      <w:pPr>
        <w:pStyle w:val="ListParagraph"/>
        <w:rPr>
          <w:sz w:val="24"/>
          <w:szCs w:val="24"/>
        </w:rPr>
      </w:pPr>
    </w:p>
    <w:p w14:paraId="60B69BC2" w14:textId="77777777" w:rsidR="001D1459" w:rsidRDefault="001D1459" w:rsidP="65609C44">
      <w:pPr>
        <w:pStyle w:val="ListParagraph"/>
        <w:rPr>
          <w:sz w:val="24"/>
          <w:szCs w:val="24"/>
        </w:rPr>
      </w:pPr>
    </w:p>
    <w:p w14:paraId="1C7A06EE" w14:textId="77777777" w:rsidR="001D1459" w:rsidRDefault="001D1459" w:rsidP="65609C44">
      <w:pPr>
        <w:pStyle w:val="ListParagraph"/>
        <w:rPr>
          <w:sz w:val="24"/>
          <w:szCs w:val="24"/>
        </w:rPr>
      </w:pPr>
    </w:p>
    <w:p w14:paraId="16D2DC18" w14:textId="77777777" w:rsidR="001D1459" w:rsidRDefault="001D1459" w:rsidP="65609C44">
      <w:pPr>
        <w:pStyle w:val="ListParagraph"/>
        <w:rPr>
          <w:sz w:val="24"/>
          <w:szCs w:val="24"/>
        </w:rPr>
      </w:pPr>
    </w:p>
    <w:p w14:paraId="09B99A39" w14:textId="77777777" w:rsidR="001D1459" w:rsidRPr="0041235C" w:rsidRDefault="001D1459" w:rsidP="65609C44">
      <w:pPr>
        <w:pStyle w:val="ListParagraph"/>
        <w:rPr>
          <w:sz w:val="24"/>
          <w:szCs w:val="24"/>
        </w:rPr>
      </w:pPr>
    </w:p>
    <w:p w14:paraId="79055C4D" w14:textId="77777777" w:rsidR="007E1EF9" w:rsidRPr="007E1EF9" w:rsidRDefault="007E1EF9"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lastRenderedPageBreak/>
        <w:t>Project Objectives</w:t>
      </w:r>
    </w:p>
    <w:p w14:paraId="5DB2E16B" w14:textId="77777777" w:rsidR="007E1EF9" w:rsidRDefault="007E1EF9" w:rsidP="007E1EF9">
      <w:pPr>
        <w:pStyle w:val="ListParagraph"/>
        <w:rPr>
          <w:rFonts w:ascii="Aptos Display" w:eastAsia="Aptos Display" w:hAnsi="Aptos Display" w:cs="Aptos Display"/>
          <w:sz w:val="24"/>
          <w:szCs w:val="24"/>
        </w:rPr>
      </w:pPr>
    </w:p>
    <w:p w14:paraId="3744DED3" w14:textId="57589AB4" w:rsidR="0081481A" w:rsidRDefault="001D1459" w:rsidP="007E1EF9">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The project aims to create an action-packed 2D platformer that is a hybrid of run-and-gun, bullet-hell, and a</w:t>
      </w:r>
      <w:r w:rsidR="00055D83">
        <w:rPr>
          <w:rFonts w:ascii="Aptos Display" w:eastAsia="Aptos Display" w:hAnsi="Aptos Display" w:cs="Aptos Display"/>
          <w:sz w:val="24"/>
          <w:szCs w:val="24"/>
        </w:rPr>
        <w:t xml:space="preserve"> dash </w:t>
      </w:r>
      <w:r>
        <w:rPr>
          <w:rFonts w:ascii="Aptos Display" w:eastAsia="Aptos Display" w:hAnsi="Aptos Display" w:cs="Aptos Display"/>
          <w:sz w:val="24"/>
          <w:szCs w:val="24"/>
        </w:rPr>
        <w:t>of metroidvania</w:t>
      </w:r>
      <w:r w:rsidR="00055D83">
        <w:rPr>
          <w:rFonts w:ascii="Aptos Display" w:eastAsia="Aptos Display" w:hAnsi="Aptos Display" w:cs="Aptos Display"/>
          <w:sz w:val="24"/>
          <w:szCs w:val="24"/>
        </w:rPr>
        <w:t xml:space="preserve"> elements set in a dystopian world controlled by tech moguls. Players will navigate through different levels inspired by tech-industrial environments, fighting enemies, completing objectives, and battling bosses. While it’ll follow a linear progression, it should still be engaging and memorable.</w:t>
      </w:r>
      <w:r>
        <w:rPr>
          <w:rFonts w:ascii="Aptos Display" w:eastAsia="Aptos Display" w:hAnsi="Aptos Display" w:cs="Aptos Display"/>
          <w:sz w:val="24"/>
          <w:szCs w:val="24"/>
        </w:rPr>
        <w:br/>
      </w:r>
      <w:r w:rsidR="009E4883">
        <w:rPr>
          <w:rFonts w:ascii="Aptos Display" w:eastAsia="Aptos Display" w:hAnsi="Aptos Display" w:cs="Aptos Display"/>
          <w:sz w:val="24"/>
          <w:szCs w:val="24"/>
        </w:rPr>
        <w:br/>
        <w:t>Major components should be:</w:t>
      </w:r>
    </w:p>
    <w:p w14:paraId="3F81CF57" w14:textId="5137E2AD" w:rsidR="009E4883" w:rsidRDefault="009E4883" w:rsidP="009E4883">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Player</w:t>
      </w:r>
    </w:p>
    <w:p w14:paraId="1163D8F2" w14:textId="43548C6E"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Balanced movement controls for the character – e.g. idle, regular running, pushing, wall-running, jumping…</w:t>
      </w:r>
    </w:p>
    <w:p w14:paraId="0AB3E838" w14:textId="2CDAE846"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A small inventory for ammo, weapons, or collectibles</w:t>
      </w:r>
    </w:p>
    <w:p w14:paraId="564ACFBF" w14:textId="14C43538"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Ability to use weapons and interact with enemies</w:t>
      </w:r>
    </w:p>
    <w:p w14:paraId="01F6B465" w14:textId="3D4182AA" w:rsidR="00B173E7" w:rsidRDefault="00B173E7"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Defined health</w:t>
      </w:r>
    </w:p>
    <w:p w14:paraId="60D123EF" w14:textId="274F1763" w:rsidR="009E4883" w:rsidRDefault="009E4883" w:rsidP="009E4883">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Enemies</w:t>
      </w:r>
    </w:p>
    <w:p w14:paraId="230E1F69" w14:textId="3EE77BAB"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Varied enemy types with distinct behaviors (e.g. drones, guards..)</w:t>
      </w:r>
    </w:p>
    <w:p w14:paraId="3DAD2BA9" w14:textId="66FF8BAE" w:rsidR="009E4883" w:rsidRDefault="009E4883"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Enemy drops or powerups upon defeat?</w:t>
      </w:r>
    </w:p>
    <w:p w14:paraId="1A677E5A" w14:textId="49381667" w:rsidR="00604CCA" w:rsidRDefault="00604CCA" w:rsidP="009E488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Some bullet-hell mechanics or simple attack</w:t>
      </w:r>
    </w:p>
    <w:p w14:paraId="772C234E" w14:textId="07982044" w:rsidR="009E4883" w:rsidRDefault="00604CCA" w:rsidP="009E4883">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Boss</w:t>
      </w:r>
    </w:p>
    <w:p w14:paraId="7DFA6520" w14:textId="207C6670"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At least 3 bosses with multi-phases (e.g. based on corpo leaders)</w:t>
      </w:r>
    </w:p>
    <w:p w14:paraId="4EDD96C0" w14:textId="3BAE823E"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Minion spawning?</w:t>
      </w:r>
    </w:p>
    <w:p w14:paraId="6D5BF1DB" w14:textId="1DC47CEB"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Ticket to advance to next stage</w:t>
      </w:r>
      <w:r w:rsidR="00FD3701">
        <w:rPr>
          <w:rFonts w:ascii="Aptos Display" w:eastAsia="Aptos Display" w:hAnsi="Aptos Display" w:cs="Aptos Display"/>
          <w:sz w:val="24"/>
          <w:szCs w:val="24"/>
        </w:rPr>
        <w:t xml:space="preserve"> (maybe like a checklist)</w:t>
      </w:r>
    </w:p>
    <w:p w14:paraId="62D135E2" w14:textId="30AC2952" w:rsidR="00604CCA" w:rsidRDefault="00604CCA" w:rsidP="00604CCA">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Levels</w:t>
      </w:r>
    </w:p>
    <w:p w14:paraId="141B3A7F" w14:textId="136BFC26"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Have them be distinct or themed</w:t>
      </w:r>
    </w:p>
    <w:p w14:paraId="149D85C8" w14:textId="72E46D0F" w:rsidR="00F54643" w:rsidRPr="00F54643" w:rsidRDefault="00604CCA" w:rsidP="00F5464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Self-contained (probably no backtracking?) or clear goal to progress to next stage</w:t>
      </w:r>
    </w:p>
    <w:p w14:paraId="1F01D9D1" w14:textId="29037CA6"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Perhaps specified safe zones?</w:t>
      </w:r>
    </w:p>
    <w:p w14:paraId="5B498F82" w14:textId="4AF2571C" w:rsidR="00604CCA" w:rsidRDefault="00604CCA" w:rsidP="00604CCA">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Audio &amp; Visual</w:t>
      </w:r>
    </w:p>
    <w:p w14:paraId="241A892B" w14:textId="374B585F"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Sprites, background, platform is clearly defined</w:t>
      </w:r>
    </w:p>
    <w:p w14:paraId="28EE400B" w14:textId="49D984F0" w:rsidR="00604CCA" w:rsidRDefault="00604CCA" w:rsidP="00604CCA">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Reflective soundtrack (the copyright aspect)</w:t>
      </w:r>
    </w:p>
    <w:p w14:paraId="49AD67F9" w14:textId="18EFF468" w:rsidR="00604CCA" w:rsidRDefault="00B173E7" w:rsidP="00604CCA">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Menu/UI</w:t>
      </w:r>
    </w:p>
    <w:p w14:paraId="72DF9F0E" w14:textId="0CAE9BCB" w:rsidR="00B173E7" w:rsidRDefault="00B173E7" w:rsidP="00B173E7">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A main menu for starting new game or loading progress</w:t>
      </w:r>
    </w:p>
    <w:p w14:paraId="60C10AD2" w14:textId="738C31CF" w:rsidR="00B173E7" w:rsidRDefault="00B173E7" w:rsidP="00B173E7">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Option to toggle music or sound effects on/off</w:t>
      </w:r>
    </w:p>
    <w:p w14:paraId="4A769268" w14:textId="41AEEE78" w:rsidR="00B173E7" w:rsidRDefault="00B173E7" w:rsidP="00B173E7">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Pause menu</w:t>
      </w:r>
    </w:p>
    <w:p w14:paraId="5BA3810A" w14:textId="3378D943" w:rsidR="00F54643" w:rsidRPr="00F54643" w:rsidRDefault="00F54643" w:rsidP="00F54643">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Checkpoints – save/load capability</w:t>
      </w:r>
    </w:p>
    <w:p w14:paraId="312E280C" w14:textId="60004733" w:rsidR="0069606C" w:rsidRDefault="0069606C" w:rsidP="0069606C">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t>Glitch/bug free</w:t>
      </w:r>
    </w:p>
    <w:p w14:paraId="50A20E27" w14:textId="3088C847" w:rsidR="00B173E7" w:rsidRDefault="00B173E7" w:rsidP="00B173E7">
      <w:pPr>
        <w:pStyle w:val="ListParagraph"/>
        <w:numPr>
          <w:ilvl w:val="0"/>
          <w:numId w:val="5"/>
        </w:numPr>
        <w:rPr>
          <w:rFonts w:ascii="Aptos Display" w:eastAsia="Aptos Display" w:hAnsi="Aptos Display" w:cs="Aptos Display"/>
          <w:sz w:val="24"/>
          <w:szCs w:val="24"/>
        </w:rPr>
      </w:pPr>
      <w:r>
        <w:rPr>
          <w:rFonts w:ascii="Aptos Display" w:eastAsia="Aptos Display" w:hAnsi="Aptos Display" w:cs="Aptos Display"/>
          <w:sz w:val="24"/>
          <w:szCs w:val="24"/>
        </w:rPr>
        <w:lastRenderedPageBreak/>
        <w:t>(Optional) Companions</w:t>
      </w:r>
    </w:p>
    <w:p w14:paraId="6DB7C115" w14:textId="1C030A81" w:rsidR="002777B1" w:rsidRPr="00C705B2" w:rsidRDefault="00B173E7" w:rsidP="00C705B2">
      <w:pPr>
        <w:pStyle w:val="ListParagraph"/>
        <w:numPr>
          <w:ilvl w:val="1"/>
          <w:numId w:val="5"/>
        </w:numPr>
        <w:rPr>
          <w:rFonts w:ascii="Aptos Display" w:eastAsia="Aptos Display" w:hAnsi="Aptos Display" w:cs="Aptos Display"/>
          <w:sz w:val="24"/>
          <w:szCs w:val="24"/>
        </w:rPr>
      </w:pPr>
      <w:r>
        <w:rPr>
          <w:rFonts w:ascii="Aptos Display" w:eastAsia="Aptos Display" w:hAnsi="Aptos Display" w:cs="Aptos Display"/>
          <w:sz w:val="24"/>
          <w:szCs w:val="24"/>
        </w:rPr>
        <w:t>The dystopian world is complex but you are not alone</w:t>
      </w:r>
    </w:p>
    <w:p w14:paraId="1EC26B60" w14:textId="77777777" w:rsidR="002777B1" w:rsidRPr="000B4987" w:rsidRDefault="002777B1" w:rsidP="002777B1">
      <w:pPr>
        <w:pStyle w:val="ListParagraph"/>
        <w:rPr>
          <w:rFonts w:ascii="Aptos Display" w:eastAsia="Aptos Display" w:hAnsi="Aptos Display" w:cs="Aptos Display"/>
          <w:sz w:val="24"/>
          <w:szCs w:val="24"/>
        </w:rPr>
      </w:pPr>
    </w:p>
    <w:p w14:paraId="417F3B3C" w14:textId="15605770" w:rsidR="007E1EF9" w:rsidRPr="000B4987" w:rsidRDefault="009E4883" w:rsidP="009E4883">
      <w:pPr>
        <w:pStyle w:val="ListParagraph"/>
        <w:ind w:left="0"/>
        <w:rPr>
          <w:rFonts w:ascii="Aptos Display" w:eastAsia="Aptos Display" w:hAnsi="Aptos Display" w:cs="Aptos Display"/>
          <w:sz w:val="24"/>
          <w:szCs w:val="24"/>
        </w:rPr>
      </w:pPr>
      <w:r>
        <w:rPr>
          <w:rFonts w:ascii="Aptos Display" w:eastAsia="Aptos Display" w:hAnsi="Aptos Display" w:cs="Aptos Display"/>
          <w:sz w:val="24"/>
          <w:szCs w:val="24"/>
        </w:rPr>
        <w:t>NOTE: It is rather ambitious given the time, so let’s say the first submission is an all-in effort draft</w:t>
      </w:r>
    </w:p>
    <w:p w14:paraId="49103E18" w14:textId="77777777" w:rsidR="001A3EFD" w:rsidRPr="007E1EF9" w:rsidRDefault="001A3EFD"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Current system(s) – if any / similar systems</w:t>
      </w:r>
    </w:p>
    <w:p w14:paraId="0F2AFBA2" w14:textId="77777777" w:rsidR="001A3EFD" w:rsidRPr="000B4987" w:rsidRDefault="001A3EFD" w:rsidP="001A3EFD">
      <w:pPr>
        <w:pStyle w:val="ListParagraph"/>
        <w:rPr>
          <w:rFonts w:ascii="Aptos Display" w:eastAsia="Aptos Display" w:hAnsi="Aptos Display" w:cs="Aptos Display"/>
          <w:sz w:val="24"/>
          <w:szCs w:val="24"/>
        </w:rPr>
      </w:pPr>
    </w:p>
    <w:p w14:paraId="7F043251" w14:textId="0DD93CBE" w:rsidR="001A3EFD" w:rsidRDefault="005D267C" w:rsidP="001A3EFD">
      <w:pPr>
        <w:pStyle w:val="ListParagraph"/>
        <w:rPr>
          <w:rFonts w:ascii="Aptos Display" w:eastAsia="Aptos Display" w:hAnsi="Aptos Display" w:cs="Aptos Display"/>
          <w:b/>
          <w:bCs/>
          <w:sz w:val="32"/>
          <w:szCs w:val="32"/>
        </w:rPr>
      </w:pPr>
      <w:r w:rsidRPr="003C1DC7">
        <w:rPr>
          <w:rFonts w:ascii="Aptos Display" w:eastAsia="Aptos Display" w:hAnsi="Aptos Display" w:cs="Aptos Display"/>
          <w:b/>
          <w:bCs/>
          <w:sz w:val="32"/>
          <w:szCs w:val="32"/>
        </w:rPr>
        <w:t>Contra</w:t>
      </w:r>
    </w:p>
    <w:p w14:paraId="3BADFAF5" w14:textId="197CD1C2" w:rsidR="00D454AF" w:rsidRDefault="003C1DC7"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Contra </w:t>
      </w:r>
      <w:r w:rsidR="003273C6">
        <w:rPr>
          <w:rFonts w:ascii="Aptos Display" w:eastAsia="Aptos Display" w:hAnsi="Aptos Display" w:cs="Aptos Display"/>
          <w:sz w:val="24"/>
          <w:szCs w:val="24"/>
        </w:rPr>
        <w:t>is a linear run and gun style game focused on level design, difficulty, and</w:t>
      </w:r>
      <w:r w:rsidR="003B3B45">
        <w:rPr>
          <w:rFonts w:ascii="Aptos Display" w:eastAsia="Aptos Display" w:hAnsi="Aptos Display" w:cs="Aptos Display"/>
          <w:sz w:val="24"/>
          <w:szCs w:val="24"/>
        </w:rPr>
        <w:t xml:space="preserve"> story. It follows a</w:t>
      </w:r>
      <w:r w:rsidR="00893FC3">
        <w:rPr>
          <w:rFonts w:ascii="Aptos Display" w:eastAsia="Aptos Display" w:hAnsi="Aptos Display" w:cs="Aptos Display"/>
          <w:sz w:val="24"/>
          <w:szCs w:val="24"/>
        </w:rPr>
        <w:t xml:space="preserve"> hero trying to save earth from an alien invasion, traveling across earth and even onto alien planets</w:t>
      </w:r>
      <w:r w:rsidR="00D454AF">
        <w:rPr>
          <w:rFonts w:ascii="Aptos Display" w:eastAsia="Aptos Display" w:hAnsi="Aptos Display" w:cs="Aptos Display"/>
          <w:sz w:val="24"/>
          <w:szCs w:val="24"/>
        </w:rPr>
        <w:t xml:space="preserve">. </w:t>
      </w:r>
    </w:p>
    <w:p w14:paraId="1EEB7776" w14:textId="77777777" w:rsidR="00B360FD" w:rsidRDefault="00B360FD" w:rsidP="00D454AF">
      <w:pPr>
        <w:pStyle w:val="ListParagraph"/>
        <w:rPr>
          <w:rFonts w:ascii="Aptos Display" w:eastAsia="Aptos Display" w:hAnsi="Aptos Display" w:cs="Aptos Display"/>
          <w:sz w:val="24"/>
          <w:szCs w:val="24"/>
        </w:rPr>
      </w:pPr>
    </w:p>
    <w:p w14:paraId="0F8507B8" w14:textId="7EBB874F" w:rsidR="00B360FD" w:rsidRDefault="00B360FD" w:rsidP="00B360FD">
      <w:pPr>
        <w:pStyle w:val="ListParagraph"/>
        <w:rPr>
          <w:rFonts w:ascii="Aptos Display" w:eastAsia="Aptos Display" w:hAnsi="Aptos Display" w:cs="Aptos Display"/>
          <w:b/>
          <w:bCs/>
          <w:sz w:val="32"/>
          <w:szCs w:val="32"/>
        </w:rPr>
      </w:pPr>
      <w:r>
        <w:rPr>
          <w:rFonts w:ascii="Aptos Display" w:eastAsia="Aptos Display" w:hAnsi="Aptos Display" w:cs="Aptos Display"/>
          <w:b/>
          <w:bCs/>
          <w:sz w:val="32"/>
          <w:szCs w:val="32"/>
        </w:rPr>
        <w:t>Hollow Knight</w:t>
      </w:r>
    </w:p>
    <w:p w14:paraId="60569486" w14:textId="1F37C35A" w:rsidR="00B360FD" w:rsidRDefault="00B360FD"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Hollow Knight is a </w:t>
      </w:r>
      <w:r w:rsidR="00627617">
        <w:rPr>
          <w:rFonts w:ascii="Aptos Display" w:eastAsia="Aptos Display" w:hAnsi="Aptos Display" w:cs="Aptos Display"/>
          <w:sz w:val="24"/>
          <w:szCs w:val="24"/>
        </w:rPr>
        <w:t>nonlinear</w:t>
      </w:r>
      <w:r>
        <w:rPr>
          <w:rFonts w:ascii="Aptos Display" w:eastAsia="Aptos Display" w:hAnsi="Aptos Display" w:cs="Aptos Display"/>
          <w:sz w:val="24"/>
          <w:szCs w:val="24"/>
        </w:rPr>
        <w:t>, 2d game based around it’s in depth</w:t>
      </w:r>
      <w:r w:rsidR="00477E58">
        <w:rPr>
          <w:rFonts w:ascii="Aptos Display" w:eastAsia="Aptos Display" w:hAnsi="Aptos Display" w:cs="Aptos Display"/>
          <w:sz w:val="24"/>
          <w:szCs w:val="24"/>
        </w:rPr>
        <w:t xml:space="preserve"> world building and</w:t>
      </w:r>
      <w:r w:rsidR="003C3FF2">
        <w:rPr>
          <w:rFonts w:ascii="Aptos Display" w:eastAsia="Aptos Display" w:hAnsi="Aptos Display" w:cs="Aptos Display"/>
          <w:sz w:val="24"/>
          <w:szCs w:val="24"/>
        </w:rPr>
        <w:t xml:space="preserve"> it’s unique charm </w:t>
      </w:r>
      <w:r w:rsidR="00762216">
        <w:rPr>
          <w:rFonts w:ascii="Aptos Display" w:eastAsia="Aptos Display" w:hAnsi="Aptos Display" w:cs="Aptos Display"/>
          <w:sz w:val="24"/>
          <w:szCs w:val="24"/>
        </w:rPr>
        <w:t xml:space="preserve">stemming from character design and artwork. </w:t>
      </w:r>
      <w:r w:rsidR="00A25DD3">
        <w:rPr>
          <w:rFonts w:ascii="Aptos Display" w:eastAsia="Aptos Display" w:hAnsi="Aptos Display" w:cs="Aptos Display"/>
          <w:sz w:val="24"/>
          <w:szCs w:val="24"/>
        </w:rPr>
        <w:t>It has a</w:t>
      </w:r>
      <w:r w:rsidR="00754BDF">
        <w:rPr>
          <w:rFonts w:ascii="Aptos Display" w:eastAsia="Aptos Display" w:hAnsi="Aptos Display" w:cs="Aptos Display"/>
          <w:sz w:val="24"/>
          <w:szCs w:val="24"/>
        </w:rPr>
        <w:t xml:space="preserve"> linear progression of slowly introducing new features and abilities which eases players into</w:t>
      </w:r>
      <w:r w:rsidR="00895275">
        <w:rPr>
          <w:rFonts w:ascii="Aptos Display" w:eastAsia="Aptos Display" w:hAnsi="Aptos Display" w:cs="Aptos Display"/>
          <w:sz w:val="24"/>
          <w:szCs w:val="24"/>
        </w:rPr>
        <w:t xml:space="preserve"> the</w:t>
      </w:r>
      <w:r w:rsidR="00F63B2A">
        <w:rPr>
          <w:rFonts w:ascii="Aptos Display" w:eastAsia="Aptos Display" w:hAnsi="Aptos Display" w:cs="Aptos Display"/>
          <w:sz w:val="24"/>
          <w:szCs w:val="24"/>
        </w:rPr>
        <w:t xml:space="preserve"> difficult portions of the game.</w:t>
      </w:r>
    </w:p>
    <w:p w14:paraId="3F267694" w14:textId="77777777" w:rsidR="00013566" w:rsidRDefault="00013566" w:rsidP="00D454AF">
      <w:pPr>
        <w:pStyle w:val="ListParagraph"/>
        <w:rPr>
          <w:rFonts w:ascii="Aptos Display" w:eastAsia="Aptos Display" w:hAnsi="Aptos Display" w:cs="Aptos Display"/>
          <w:sz w:val="24"/>
          <w:szCs w:val="24"/>
        </w:rPr>
      </w:pPr>
    </w:p>
    <w:p w14:paraId="2F746EC2" w14:textId="325D4610" w:rsidR="00013566" w:rsidRPr="003C1DC7" w:rsidRDefault="00013566"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I researched and metal slug (1996) is similar, katana zero (2019), not a hero (2015), and ruiner (2017)…</w:t>
      </w:r>
    </w:p>
    <w:p w14:paraId="5F0B3DAB" w14:textId="77777777" w:rsidR="001A3EFD" w:rsidRPr="000B4987" w:rsidRDefault="001A3EFD" w:rsidP="007E1EF9">
      <w:pPr>
        <w:pStyle w:val="ListParagraph"/>
        <w:rPr>
          <w:rFonts w:ascii="Aptos Display" w:eastAsia="Aptos Display" w:hAnsi="Aptos Display" w:cs="Aptos Display"/>
          <w:sz w:val="24"/>
          <w:szCs w:val="24"/>
        </w:rPr>
      </w:pPr>
    </w:p>
    <w:p w14:paraId="4D49A6DB"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Intended users and their basic interaction with the system</w:t>
      </w:r>
    </w:p>
    <w:p w14:paraId="1D930251" w14:textId="77777777" w:rsidR="00975011" w:rsidRPr="000B4987" w:rsidRDefault="00975011" w:rsidP="00975011">
      <w:pPr>
        <w:pStyle w:val="ListParagraph"/>
        <w:rPr>
          <w:rFonts w:ascii="Aptos Display" w:eastAsia="Aptos Display" w:hAnsi="Aptos Display" w:cs="Aptos Display"/>
          <w:sz w:val="24"/>
          <w:szCs w:val="24"/>
        </w:rPr>
      </w:pPr>
    </w:p>
    <w:p w14:paraId="707C49C5" w14:textId="49CA6B5E" w:rsidR="5741DE99" w:rsidRDefault="5741DE99" w:rsidP="5741DE99">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The intended users for this game </w:t>
      </w:r>
      <w:r w:rsidR="693D1318" w:rsidRPr="1C38D7C0">
        <w:rPr>
          <w:rFonts w:ascii="Aptos Display" w:eastAsia="Aptos Display" w:hAnsi="Aptos Display" w:cs="Aptos Display"/>
          <w:sz w:val="24"/>
          <w:szCs w:val="24"/>
        </w:rPr>
        <w:t>are</w:t>
      </w:r>
      <w:r w:rsidRPr="1C38D7C0">
        <w:rPr>
          <w:rFonts w:ascii="Aptos Display" w:eastAsia="Aptos Display" w:hAnsi="Aptos Display" w:cs="Aptos Display"/>
          <w:sz w:val="24"/>
          <w:szCs w:val="24"/>
        </w:rPr>
        <w:t xml:space="preserve"> </w:t>
      </w:r>
      <w:r w:rsidR="0571EA59" w:rsidRPr="1C38D7C0">
        <w:rPr>
          <w:rFonts w:ascii="Aptos Display" w:eastAsia="Aptos Display" w:hAnsi="Aptos Display" w:cs="Aptos Display"/>
          <w:sz w:val="24"/>
          <w:szCs w:val="24"/>
        </w:rPr>
        <w:t>gamers</w:t>
      </w:r>
      <w:r w:rsidR="040F9615" w:rsidRPr="1C38D7C0">
        <w:rPr>
          <w:rFonts w:ascii="Aptos Display" w:eastAsia="Aptos Display" w:hAnsi="Aptos Display" w:cs="Aptos Display"/>
          <w:sz w:val="24"/>
          <w:szCs w:val="24"/>
        </w:rPr>
        <w:t xml:space="preserve"> aged 13-99</w:t>
      </w:r>
      <w:r w:rsidR="7516F971" w:rsidRPr="1C38D7C0">
        <w:rPr>
          <w:rFonts w:ascii="Aptos Display" w:eastAsia="Aptos Display" w:hAnsi="Aptos Display" w:cs="Aptos Display"/>
          <w:sz w:val="24"/>
          <w:szCs w:val="24"/>
        </w:rPr>
        <w:t xml:space="preserve"> who want to enjoy a fun poke at American capitalists. The users will be </w:t>
      </w:r>
      <w:r w:rsidR="00AEF66E" w:rsidRPr="1C38D7C0">
        <w:rPr>
          <w:rFonts w:ascii="Aptos Display" w:eastAsia="Aptos Display" w:hAnsi="Aptos Display" w:cs="Aptos Display"/>
          <w:sz w:val="24"/>
          <w:szCs w:val="24"/>
        </w:rPr>
        <w:t xml:space="preserve">the main </w:t>
      </w:r>
      <w:r w:rsidR="306A05FB" w:rsidRPr="1C38D7C0">
        <w:rPr>
          <w:rFonts w:ascii="Aptos Display" w:eastAsia="Aptos Display" w:hAnsi="Aptos Display" w:cs="Aptos Display"/>
          <w:sz w:val="24"/>
          <w:szCs w:val="24"/>
        </w:rPr>
        <w:t xml:space="preserve">character, </w:t>
      </w:r>
      <w:r w:rsidR="3B2F22DF" w:rsidRPr="1C38D7C0">
        <w:rPr>
          <w:rFonts w:ascii="Aptos Display" w:eastAsia="Aptos Display" w:hAnsi="Aptos Display" w:cs="Aptos Display"/>
          <w:sz w:val="24"/>
          <w:szCs w:val="24"/>
        </w:rPr>
        <w:t xml:space="preserve">Magnolia, </w:t>
      </w:r>
      <w:r w:rsidR="5365FF97" w:rsidRPr="1C38D7C0">
        <w:rPr>
          <w:rFonts w:ascii="Aptos Display" w:eastAsia="Aptos Display" w:hAnsi="Aptos Display" w:cs="Aptos Display"/>
          <w:sz w:val="24"/>
          <w:szCs w:val="24"/>
        </w:rPr>
        <w:t>an Amazon worker</w:t>
      </w:r>
      <w:r w:rsidR="0C725E20" w:rsidRPr="1C38D7C0">
        <w:rPr>
          <w:rFonts w:ascii="Aptos Display" w:eastAsia="Aptos Display" w:hAnsi="Aptos Display" w:cs="Aptos Display"/>
          <w:sz w:val="24"/>
          <w:szCs w:val="24"/>
        </w:rPr>
        <w:t xml:space="preserve"> </w:t>
      </w:r>
      <w:r w:rsidR="0E925156" w:rsidRPr="1C38D7C0">
        <w:rPr>
          <w:rFonts w:ascii="Aptos Display" w:eastAsia="Aptos Display" w:hAnsi="Aptos Display" w:cs="Aptos Display"/>
          <w:sz w:val="24"/>
          <w:szCs w:val="24"/>
        </w:rPr>
        <w:t xml:space="preserve">who is </w:t>
      </w:r>
      <w:r w:rsidR="3B8059C1" w:rsidRPr="1C38D7C0">
        <w:rPr>
          <w:rFonts w:ascii="Aptos Display" w:eastAsia="Aptos Display" w:hAnsi="Aptos Display" w:cs="Aptos Display"/>
          <w:sz w:val="24"/>
          <w:szCs w:val="24"/>
        </w:rPr>
        <w:t xml:space="preserve">rising up against the </w:t>
      </w:r>
      <w:r w:rsidR="4BEF5CAC" w:rsidRPr="1C38D7C0">
        <w:rPr>
          <w:rFonts w:ascii="Aptos Display" w:eastAsia="Aptos Display" w:hAnsi="Aptos Display" w:cs="Aptos Display"/>
          <w:sz w:val="24"/>
          <w:szCs w:val="24"/>
        </w:rPr>
        <w:t xml:space="preserve">big three </w:t>
      </w:r>
      <w:r w:rsidR="1A8D50A1" w:rsidRPr="1C38D7C0">
        <w:rPr>
          <w:rFonts w:ascii="Aptos Display" w:eastAsia="Aptos Display" w:hAnsi="Aptos Display" w:cs="Aptos Display"/>
          <w:sz w:val="24"/>
          <w:szCs w:val="24"/>
        </w:rPr>
        <w:t xml:space="preserve">CEOs. </w:t>
      </w:r>
      <w:r w:rsidR="5A311FEE" w:rsidRPr="1C38D7C0">
        <w:rPr>
          <w:rFonts w:ascii="Aptos Display" w:eastAsia="Aptos Display" w:hAnsi="Aptos Display" w:cs="Aptos Display"/>
          <w:sz w:val="24"/>
          <w:szCs w:val="24"/>
        </w:rPr>
        <w:t xml:space="preserve">The user should be able to control the main </w:t>
      </w:r>
      <w:r w:rsidR="43636D52" w:rsidRPr="1C38D7C0">
        <w:rPr>
          <w:rFonts w:ascii="Aptos Display" w:eastAsia="Aptos Display" w:hAnsi="Aptos Display" w:cs="Aptos Display"/>
          <w:sz w:val="24"/>
          <w:szCs w:val="24"/>
        </w:rPr>
        <w:t xml:space="preserve">character, meaning they </w:t>
      </w:r>
      <w:r w:rsidR="377EAF2A" w:rsidRPr="1C38D7C0">
        <w:rPr>
          <w:rFonts w:ascii="Aptos Display" w:eastAsia="Aptos Display" w:hAnsi="Aptos Display" w:cs="Aptos Display"/>
          <w:sz w:val="24"/>
          <w:szCs w:val="24"/>
        </w:rPr>
        <w:t xml:space="preserve">can make Magnolia </w:t>
      </w:r>
      <w:r w:rsidR="02FB9840" w:rsidRPr="1C38D7C0">
        <w:rPr>
          <w:rFonts w:ascii="Aptos Display" w:eastAsia="Aptos Display" w:hAnsi="Aptos Display" w:cs="Aptos Display"/>
          <w:sz w:val="24"/>
          <w:szCs w:val="24"/>
        </w:rPr>
        <w:t xml:space="preserve">run, jump, and fight enemies in the </w:t>
      </w:r>
      <w:r w:rsidR="6B962692" w:rsidRPr="1C38D7C0">
        <w:rPr>
          <w:rFonts w:ascii="Aptos Display" w:eastAsia="Aptos Display" w:hAnsi="Aptos Display" w:cs="Aptos Display"/>
          <w:sz w:val="24"/>
          <w:szCs w:val="24"/>
        </w:rPr>
        <w:t xml:space="preserve">game. </w:t>
      </w:r>
    </w:p>
    <w:p w14:paraId="642FE4F2" w14:textId="77777777" w:rsidR="00975011" w:rsidRPr="000B4987" w:rsidRDefault="00975011" w:rsidP="00975011">
      <w:pPr>
        <w:pStyle w:val="ListParagraph"/>
        <w:rPr>
          <w:rFonts w:ascii="Aptos Display" w:eastAsia="Aptos Display" w:hAnsi="Aptos Display" w:cs="Aptos Display"/>
          <w:sz w:val="24"/>
          <w:szCs w:val="24"/>
        </w:rPr>
      </w:pPr>
    </w:p>
    <w:p w14:paraId="1C6F12B9"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 xml:space="preserve">Known interactions with other systems within or outside of the client organization. </w:t>
      </w:r>
    </w:p>
    <w:p w14:paraId="4B7534DF" w14:textId="36213C7B" w:rsidR="562572DA" w:rsidRDefault="562572DA" w:rsidP="755BD1BB">
      <w:pPr>
        <w:rPr>
          <w:rFonts w:ascii="Aptos Display" w:eastAsia="Aptos Display" w:hAnsi="Aptos Display" w:cs="Aptos Display"/>
          <w:sz w:val="24"/>
          <w:szCs w:val="24"/>
        </w:rPr>
      </w:pPr>
    </w:p>
    <w:p w14:paraId="61B1A3D7" w14:textId="4B3DB79B" w:rsidR="755BD1BB" w:rsidRDefault="00BF785F" w:rsidP="755BD1BB">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t>Steam</w:t>
      </w:r>
    </w:p>
    <w:p w14:paraId="106354CA" w14:textId="20FFB1C6" w:rsidR="005B6AFD" w:rsidRPr="005B6AFD" w:rsidRDefault="005B6AFD" w:rsidP="005B6AFD">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t>Apple play store</w:t>
      </w:r>
      <w:r w:rsidR="002777B1">
        <w:rPr>
          <w:rFonts w:ascii="Aptos Display" w:eastAsia="Aptos Display" w:hAnsi="Aptos Display" w:cs="Aptos Display"/>
          <w:sz w:val="24"/>
          <w:szCs w:val="24"/>
        </w:rPr>
        <w:t xml:space="preserve"> (iOS)</w:t>
      </w:r>
    </w:p>
    <w:p w14:paraId="6B14CB36" w14:textId="1BF7D7EF" w:rsidR="005B6AFD" w:rsidRDefault="005B6AFD" w:rsidP="4A1D3C9B">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lastRenderedPageBreak/>
        <w:t>Google play</w:t>
      </w:r>
      <w:r w:rsidR="002777B1">
        <w:rPr>
          <w:rFonts w:ascii="Aptos Display" w:eastAsia="Aptos Display" w:hAnsi="Aptos Display" w:cs="Aptos Display"/>
          <w:sz w:val="24"/>
          <w:szCs w:val="24"/>
        </w:rPr>
        <w:t xml:space="preserve"> (Android)</w:t>
      </w:r>
    </w:p>
    <w:p w14:paraId="0A7395AA" w14:textId="77777777" w:rsidR="00975011" w:rsidRPr="000B4987" w:rsidRDefault="00975011" w:rsidP="00975011">
      <w:pPr>
        <w:pStyle w:val="ListParagraph"/>
        <w:rPr>
          <w:rFonts w:ascii="Aptos Display" w:eastAsia="Aptos Display" w:hAnsi="Aptos Display" w:cs="Aptos Display"/>
          <w:sz w:val="24"/>
          <w:szCs w:val="24"/>
        </w:rPr>
      </w:pPr>
    </w:p>
    <w:p w14:paraId="0F415E7F"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Known constraints to development</w:t>
      </w:r>
    </w:p>
    <w:p w14:paraId="59D2E967" w14:textId="77777777" w:rsidR="00975011" w:rsidRPr="000B4987" w:rsidRDefault="00975011" w:rsidP="00975011">
      <w:pPr>
        <w:pStyle w:val="ListParagraph"/>
        <w:rPr>
          <w:rFonts w:ascii="Aptos Display" w:eastAsia="Aptos Display" w:hAnsi="Aptos Display" w:cs="Aptos Display"/>
          <w:sz w:val="24"/>
          <w:szCs w:val="24"/>
        </w:rPr>
      </w:pPr>
    </w:p>
    <w:p w14:paraId="6CB0D77E" w14:textId="446DFCF4" w:rsidR="00975011" w:rsidRPr="000B4987" w:rsidRDefault="1A4BF948" w:rsidP="47F12D97">
      <w:pPr>
        <w:pStyle w:val="ListParagraph"/>
        <w:rPr>
          <w:rFonts w:ascii="Aptos Display" w:eastAsia="Aptos Display" w:hAnsi="Aptos Display" w:cs="Aptos Display"/>
          <w:sz w:val="24"/>
          <w:szCs w:val="24"/>
        </w:rPr>
      </w:pPr>
      <w:r w:rsidRPr="1A4BF948">
        <w:rPr>
          <w:rFonts w:ascii="Aptos Display" w:eastAsia="Aptos Display" w:hAnsi="Aptos Display" w:cs="Aptos Display"/>
          <w:sz w:val="24"/>
          <w:szCs w:val="24"/>
        </w:rPr>
        <w:t>Time</w:t>
      </w:r>
      <w:r w:rsidR="47F12D97" w:rsidRPr="47F12D97">
        <w:rPr>
          <w:rFonts w:ascii="Aptos Display" w:eastAsia="Aptos Display" w:hAnsi="Aptos Display" w:cs="Aptos Display"/>
          <w:sz w:val="24"/>
          <w:szCs w:val="24"/>
        </w:rPr>
        <w:t>.</w:t>
      </w:r>
      <w:r w:rsidR="4A1D3C9B">
        <w:br/>
      </w:r>
      <w:r w:rsidRPr="1A4BF948">
        <w:rPr>
          <w:rFonts w:ascii="Aptos Display" w:eastAsia="Aptos Display" w:hAnsi="Aptos Display" w:cs="Aptos Display"/>
          <w:sz w:val="24"/>
          <w:szCs w:val="24"/>
        </w:rPr>
        <w:t>Constricted to using</w:t>
      </w:r>
      <w:r w:rsidR="2456B46E" w:rsidRPr="2456B46E">
        <w:rPr>
          <w:rFonts w:ascii="Aptos Display" w:eastAsia="Aptos Display" w:hAnsi="Aptos Display" w:cs="Aptos Display"/>
          <w:sz w:val="24"/>
          <w:szCs w:val="24"/>
        </w:rPr>
        <w:t xml:space="preserve"> the Unity game </w:t>
      </w:r>
      <w:r w:rsidR="770AADB4" w:rsidRPr="770AADB4">
        <w:rPr>
          <w:rFonts w:ascii="Aptos Display" w:eastAsia="Aptos Display" w:hAnsi="Aptos Display" w:cs="Aptos Display"/>
          <w:sz w:val="24"/>
          <w:szCs w:val="24"/>
        </w:rPr>
        <w:t>engine</w:t>
      </w:r>
      <w:r w:rsidR="3897DC4C" w:rsidRPr="3897DC4C">
        <w:rPr>
          <w:rFonts w:ascii="Aptos Display" w:eastAsia="Aptos Display" w:hAnsi="Aptos Display" w:cs="Aptos Display"/>
          <w:sz w:val="24"/>
          <w:szCs w:val="24"/>
        </w:rPr>
        <w:t>.</w:t>
      </w:r>
    </w:p>
    <w:p w14:paraId="0B510843" w14:textId="20183339" w:rsidR="00975011" w:rsidRPr="000B4987" w:rsidRDefault="47F12D97" w:rsidP="00975011">
      <w:pPr>
        <w:pStyle w:val="ListParagraph"/>
        <w:rPr>
          <w:rFonts w:ascii="Aptos Display" w:eastAsia="Aptos Display" w:hAnsi="Aptos Display" w:cs="Aptos Display"/>
          <w:sz w:val="24"/>
          <w:szCs w:val="24"/>
        </w:rPr>
      </w:pPr>
      <w:r>
        <w:t>Budget constraints: no budget.</w:t>
      </w:r>
      <w:r w:rsidR="3897DC4C">
        <w:br/>
      </w:r>
    </w:p>
    <w:p w14:paraId="3EB69EC6" w14:textId="77777777" w:rsidR="00975011" w:rsidRPr="000B4987" w:rsidRDefault="00975011" w:rsidP="00975011">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 </w:t>
      </w:r>
    </w:p>
    <w:p w14:paraId="7EF5E0C0"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 xml:space="preserve">Project Schedule </w:t>
      </w:r>
    </w:p>
    <w:p w14:paraId="39BC2940" w14:textId="7609C170" w:rsidR="00975011" w:rsidRPr="000B4987" w:rsidRDefault="00975011" w:rsidP="00975011">
      <w:pPr>
        <w:pStyle w:val="ListParagraph"/>
        <w:rPr>
          <w:rFonts w:ascii="Aptos Display" w:eastAsia="Aptos Display" w:hAnsi="Aptos Display" w:cs="Aptos Display"/>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320"/>
        <w:gridCol w:w="4320"/>
      </w:tblGrid>
      <w:tr w:rsidR="449B4858" w14:paraId="0400F294" w14:textId="77777777" w:rsidTr="738B1298">
        <w:trPr>
          <w:trHeight w:val="300"/>
        </w:trPr>
        <w:tc>
          <w:tcPr>
            <w:tcW w:w="4320" w:type="dxa"/>
            <w:shd w:val="clear" w:color="auto" w:fill="auto"/>
          </w:tcPr>
          <w:p w14:paraId="4BB23C56" w14:textId="2B0CCF91" w:rsidR="449B4858" w:rsidRDefault="2A42EE45" w:rsidP="60B5F99E">
            <w:pPr>
              <w:jc w:val="center"/>
              <w:rPr>
                <w:rFonts w:ascii="Aptos Display" w:eastAsia="Aptos Display" w:hAnsi="Aptos Display" w:cs="Aptos Display"/>
                <w:sz w:val="24"/>
                <w:szCs w:val="24"/>
              </w:rPr>
            </w:pPr>
            <w:r w:rsidRPr="2A42EE45">
              <w:rPr>
                <w:rFonts w:ascii="Aptos Display" w:eastAsia="Aptos Display" w:hAnsi="Aptos Display" w:cs="Aptos Display"/>
                <w:sz w:val="24"/>
                <w:szCs w:val="24"/>
              </w:rPr>
              <w:t>Date</w:t>
            </w:r>
          </w:p>
        </w:tc>
        <w:tc>
          <w:tcPr>
            <w:tcW w:w="4320" w:type="dxa"/>
            <w:shd w:val="clear" w:color="auto" w:fill="auto"/>
          </w:tcPr>
          <w:p w14:paraId="6D5FEC3B" w14:textId="754419BE" w:rsidR="449B4858" w:rsidRDefault="68227458" w:rsidP="5B1DC584">
            <w:pPr>
              <w:jc w:val="center"/>
              <w:rPr>
                <w:rFonts w:ascii="Aptos Display" w:eastAsia="Aptos Display" w:hAnsi="Aptos Display" w:cs="Aptos Display"/>
                <w:sz w:val="24"/>
                <w:szCs w:val="24"/>
              </w:rPr>
            </w:pPr>
            <w:r w:rsidRPr="68227458">
              <w:rPr>
                <w:rFonts w:ascii="Aptos Display" w:eastAsia="Aptos Display" w:hAnsi="Aptos Display" w:cs="Aptos Display"/>
                <w:sz w:val="24"/>
                <w:szCs w:val="24"/>
              </w:rPr>
              <w:t>Description</w:t>
            </w:r>
          </w:p>
        </w:tc>
      </w:tr>
      <w:tr w:rsidR="32E0C5D5" w14:paraId="600F05A8" w14:textId="77777777" w:rsidTr="738B1298">
        <w:trPr>
          <w:trHeight w:val="300"/>
        </w:trPr>
        <w:tc>
          <w:tcPr>
            <w:tcW w:w="4320" w:type="dxa"/>
            <w:shd w:val="clear" w:color="auto" w:fill="auto"/>
          </w:tcPr>
          <w:p w14:paraId="0B303835" w14:textId="560A6A1A" w:rsidR="32E0C5D5" w:rsidRDefault="55B226C2" w:rsidP="32E0C5D5">
            <w:pPr>
              <w:rPr>
                <w:rFonts w:ascii="Aptos Display" w:eastAsia="Aptos Display" w:hAnsi="Aptos Display" w:cs="Aptos Display"/>
                <w:sz w:val="24"/>
                <w:szCs w:val="24"/>
              </w:rPr>
            </w:pPr>
            <w:r w:rsidRPr="55B226C2">
              <w:rPr>
                <w:rFonts w:ascii="Aptos Display" w:eastAsia="Aptos Display" w:hAnsi="Aptos Display" w:cs="Aptos Display"/>
                <w:sz w:val="24"/>
                <w:szCs w:val="24"/>
              </w:rPr>
              <w:t xml:space="preserve">February </w:t>
            </w:r>
            <w:r w:rsidR="4929D130" w:rsidRPr="4929D130">
              <w:rPr>
                <w:rFonts w:ascii="Aptos Display" w:eastAsia="Aptos Display" w:hAnsi="Aptos Display" w:cs="Aptos Display"/>
                <w:sz w:val="24"/>
                <w:szCs w:val="24"/>
              </w:rPr>
              <w:t>22, 2025</w:t>
            </w:r>
          </w:p>
        </w:tc>
        <w:tc>
          <w:tcPr>
            <w:tcW w:w="4320" w:type="dxa"/>
            <w:shd w:val="clear" w:color="auto" w:fill="auto"/>
          </w:tcPr>
          <w:p w14:paraId="4466F096" w14:textId="3CB7FFC1" w:rsidR="32E0C5D5" w:rsidRDefault="738B1298" w:rsidP="32E0C5D5">
            <w:pPr>
              <w:rPr>
                <w:rFonts w:ascii="Aptos Display" w:eastAsia="Aptos Display" w:hAnsi="Aptos Display" w:cs="Aptos Display"/>
                <w:sz w:val="24"/>
                <w:szCs w:val="24"/>
              </w:rPr>
            </w:pPr>
            <w:r w:rsidRPr="738B1298">
              <w:rPr>
                <w:rFonts w:ascii="Aptos Display" w:eastAsia="Aptos Display" w:hAnsi="Aptos Display" w:cs="Aptos Display"/>
                <w:sz w:val="24"/>
                <w:szCs w:val="24"/>
              </w:rPr>
              <w:t xml:space="preserve">Minimum viable </w:t>
            </w:r>
            <w:r w:rsidR="0FE2AA37" w:rsidRPr="0FE2AA37">
              <w:rPr>
                <w:rFonts w:ascii="Aptos Display" w:eastAsia="Aptos Display" w:hAnsi="Aptos Display" w:cs="Aptos Display"/>
                <w:sz w:val="24"/>
                <w:szCs w:val="24"/>
              </w:rPr>
              <w:t>product</w:t>
            </w:r>
          </w:p>
        </w:tc>
      </w:tr>
      <w:tr w:rsidR="449B4858" w14:paraId="655887F7" w14:textId="77777777" w:rsidTr="738B1298">
        <w:trPr>
          <w:trHeight w:val="300"/>
        </w:trPr>
        <w:tc>
          <w:tcPr>
            <w:tcW w:w="4320" w:type="dxa"/>
            <w:shd w:val="clear" w:color="auto" w:fill="auto"/>
          </w:tcPr>
          <w:p w14:paraId="21C43F97" w14:textId="411EB8A0" w:rsidR="449B4858" w:rsidRDefault="3E60CA0B" w:rsidP="619AE1CD">
            <w:pPr>
              <w:rPr>
                <w:rFonts w:ascii="Aptos Display" w:eastAsia="Aptos Display" w:hAnsi="Aptos Display" w:cs="Aptos Display"/>
                <w:sz w:val="24"/>
                <w:szCs w:val="24"/>
              </w:rPr>
            </w:pPr>
            <w:r w:rsidRPr="3E60CA0B">
              <w:rPr>
                <w:rFonts w:ascii="Aptos Display" w:eastAsia="Aptos Display" w:hAnsi="Aptos Display" w:cs="Aptos Display"/>
                <w:sz w:val="24"/>
                <w:szCs w:val="24"/>
              </w:rPr>
              <w:t xml:space="preserve">May </w:t>
            </w:r>
            <w:r w:rsidR="42E8A602" w:rsidRPr="42E8A602">
              <w:rPr>
                <w:rFonts w:ascii="Aptos Display" w:eastAsia="Aptos Display" w:hAnsi="Aptos Display" w:cs="Aptos Display"/>
                <w:sz w:val="24"/>
                <w:szCs w:val="24"/>
              </w:rPr>
              <w:t>1, 2025</w:t>
            </w:r>
          </w:p>
        </w:tc>
        <w:tc>
          <w:tcPr>
            <w:tcW w:w="4320" w:type="dxa"/>
            <w:shd w:val="clear" w:color="auto" w:fill="auto"/>
          </w:tcPr>
          <w:p w14:paraId="0D703372" w14:textId="77C5E48B" w:rsidR="449B4858" w:rsidRDefault="619AE1CD" w:rsidP="619AE1CD">
            <w:pPr>
              <w:rPr>
                <w:rFonts w:ascii="Aptos Display" w:eastAsia="Aptos Display" w:hAnsi="Aptos Display" w:cs="Aptos Display"/>
                <w:sz w:val="24"/>
                <w:szCs w:val="24"/>
              </w:rPr>
            </w:pPr>
            <w:r w:rsidRPr="619AE1CD">
              <w:rPr>
                <w:rFonts w:ascii="Aptos Display" w:eastAsia="Aptos Display" w:hAnsi="Aptos Display" w:cs="Aptos Display"/>
                <w:sz w:val="24"/>
                <w:szCs w:val="24"/>
              </w:rPr>
              <w:t>Final Presentation</w:t>
            </w:r>
          </w:p>
        </w:tc>
      </w:tr>
      <w:tr w:rsidR="32E0C5D5" w14:paraId="728AA488" w14:textId="77777777" w:rsidTr="738B1298">
        <w:trPr>
          <w:trHeight w:val="300"/>
        </w:trPr>
        <w:tc>
          <w:tcPr>
            <w:tcW w:w="4320" w:type="dxa"/>
            <w:shd w:val="clear" w:color="auto" w:fill="auto"/>
          </w:tcPr>
          <w:p w14:paraId="447A44AF" w14:textId="63B723AA" w:rsidR="32E0C5D5" w:rsidRDefault="32E0C5D5" w:rsidP="32E0C5D5">
            <w:pPr>
              <w:rPr>
                <w:rFonts w:ascii="Aptos Display" w:eastAsia="Aptos Display" w:hAnsi="Aptos Display" w:cs="Aptos Display"/>
                <w:sz w:val="24"/>
                <w:szCs w:val="24"/>
              </w:rPr>
            </w:pPr>
          </w:p>
        </w:tc>
        <w:tc>
          <w:tcPr>
            <w:tcW w:w="4320" w:type="dxa"/>
            <w:shd w:val="clear" w:color="auto" w:fill="auto"/>
          </w:tcPr>
          <w:p w14:paraId="0D980862" w14:textId="6577636D" w:rsidR="32E0C5D5" w:rsidRDefault="32E0C5D5" w:rsidP="32E0C5D5">
            <w:pPr>
              <w:rPr>
                <w:rFonts w:ascii="Aptos Display" w:eastAsia="Aptos Display" w:hAnsi="Aptos Display" w:cs="Aptos Display"/>
                <w:sz w:val="24"/>
                <w:szCs w:val="24"/>
              </w:rPr>
            </w:pPr>
          </w:p>
        </w:tc>
      </w:tr>
    </w:tbl>
    <w:p w14:paraId="1F4F659A" w14:textId="783AD374" w:rsidR="0F353FB7" w:rsidRDefault="0F353FB7" w:rsidP="0F353FB7">
      <w:pPr>
        <w:pStyle w:val="ListParagraph"/>
        <w:rPr>
          <w:rFonts w:ascii="Aptos Display" w:eastAsia="Aptos Display" w:hAnsi="Aptos Display" w:cs="Aptos Display"/>
          <w:sz w:val="24"/>
          <w:szCs w:val="24"/>
        </w:rPr>
      </w:pPr>
    </w:p>
    <w:p w14:paraId="02874DB3" w14:textId="77777777" w:rsidR="00975011" w:rsidRPr="000B4987" w:rsidRDefault="00975011" w:rsidP="00975011">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Broad overview. Must agree with the course schedule. Can include some of the potential meeting dates with milestones included. </w:t>
      </w: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11192A" w:rsidRPr="000D4B27" w14:paraId="35A5E258" w14:textId="77777777" w:rsidTr="55A9CB04">
        <w:trPr>
          <w:trHeight w:val="505"/>
        </w:trPr>
        <w:tc>
          <w:tcPr>
            <w:tcW w:w="750" w:type="dxa"/>
            <w:tcBorders>
              <w:top w:val="nil"/>
              <w:left w:val="nil"/>
              <w:bottom w:val="nil"/>
              <w:right w:val="nil"/>
            </w:tcBorders>
            <w:shd w:val="clear" w:color="auto" w:fill="FCE9D9"/>
          </w:tcPr>
          <w:p w14:paraId="1BBC9084"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8.0 </w:t>
            </w:r>
          </w:p>
        </w:tc>
        <w:tc>
          <w:tcPr>
            <w:tcW w:w="8670" w:type="dxa"/>
            <w:tcBorders>
              <w:top w:val="nil"/>
              <w:left w:val="nil"/>
              <w:bottom w:val="nil"/>
              <w:right w:val="nil"/>
            </w:tcBorders>
            <w:shd w:val="clear" w:color="auto" w:fill="FCE9D9"/>
          </w:tcPr>
          <w:p w14:paraId="2C00CC2F"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How To Submit Proposals </w:t>
            </w:r>
          </w:p>
        </w:tc>
      </w:tr>
      <w:tr w:rsidR="005D2BC3" w:rsidRPr="000D4B27" w14:paraId="2921F530" w14:textId="77777777" w:rsidTr="55A9CB04">
        <w:trPr>
          <w:trHeight w:val="2222"/>
        </w:trPr>
        <w:tc>
          <w:tcPr>
            <w:tcW w:w="750" w:type="dxa"/>
            <w:tcBorders>
              <w:top w:val="nil"/>
              <w:left w:val="nil"/>
              <w:bottom w:val="nil"/>
              <w:right w:val="nil"/>
            </w:tcBorders>
            <w:shd w:val="clear" w:color="auto" w:fill="auto"/>
            <w:vAlign w:val="bottom"/>
          </w:tcPr>
          <w:p w14:paraId="37E91772"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tc>
        <w:tc>
          <w:tcPr>
            <w:tcW w:w="8670" w:type="dxa"/>
            <w:tcBorders>
              <w:top w:val="nil"/>
              <w:left w:val="nil"/>
              <w:bottom w:val="nil"/>
              <w:right w:val="nil"/>
            </w:tcBorders>
            <w:shd w:val="clear" w:color="auto" w:fill="auto"/>
          </w:tcPr>
          <w:p w14:paraId="04354337" w14:textId="77777777" w:rsidR="000D4B27" w:rsidRPr="000D4B27" w:rsidRDefault="000D4B27" w:rsidP="00817B44">
            <w:pPr>
              <w:spacing w:after="21"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p w14:paraId="444B45D8" w14:textId="561E008B" w:rsidR="2E75169D" w:rsidRDefault="30FEE71E" w:rsidP="2E75169D">
            <w:pPr>
              <w:spacing w:after="0" w:line="259" w:lineRule="auto"/>
              <w:rPr>
                <w:rFonts w:ascii="Aptos Display" w:eastAsia="Aptos Display" w:hAnsi="Aptos Display" w:cs="Aptos Display"/>
                <w:color w:val="000000"/>
                <w:sz w:val="24"/>
                <w:szCs w:val="24"/>
                <w:lang w:val="en-US"/>
              </w:rPr>
            </w:pPr>
            <w:r w:rsidRPr="00DA123B">
              <w:rPr>
                <w:rFonts w:ascii="Aptos Display" w:eastAsia="Aptos Display" w:hAnsi="Aptos Display" w:cs="Aptos Display"/>
                <w:color w:val="000000"/>
                <w:sz w:val="24"/>
                <w:szCs w:val="24"/>
                <w:lang w:val="en-US"/>
              </w:rPr>
              <w:t xml:space="preserve">Please </w:t>
            </w:r>
            <w:r w:rsidR="13E7ED68" w:rsidRPr="00DA123B">
              <w:rPr>
                <w:rFonts w:ascii="Aptos Display" w:eastAsia="Aptos Display" w:hAnsi="Aptos Display" w:cs="Aptos Display"/>
                <w:color w:val="000000"/>
                <w:sz w:val="24"/>
                <w:szCs w:val="24"/>
                <w:lang w:val="en-US"/>
              </w:rPr>
              <w:t>email</w:t>
            </w:r>
            <w:r w:rsidR="24803BB3" w:rsidRPr="00DA123B">
              <w:rPr>
                <w:rFonts w:ascii="Aptos Display" w:eastAsia="Aptos Display" w:hAnsi="Aptos Display" w:cs="Aptos Display"/>
                <w:color w:val="000000"/>
                <w:sz w:val="24"/>
                <w:szCs w:val="24"/>
                <w:lang w:val="en-US"/>
              </w:rPr>
              <w:t xml:space="preserve"> all </w:t>
            </w:r>
            <w:r w:rsidR="1CBBEAC2" w:rsidRPr="00DA123B">
              <w:rPr>
                <w:rFonts w:ascii="Aptos Display" w:eastAsia="Aptos Display" w:hAnsi="Aptos Display" w:cs="Aptos Display"/>
                <w:color w:val="000000"/>
                <w:sz w:val="24"/>
                <w:szCs w:val="24"/>
                <w:lang w:val="en-US"/>
              </w:rPr>
              <w:t>proposals in pdf</w:t>
            </w:r>
            <w:r w:rsidR="16095A59" w:rsidRPr="00DA123B">
              <w:rPr>
                <w:rFonts w:ascii="Aptos Display" w:eastAsia="Aptos Display" w:hAnsi="Aptos Display" w:cs="Aptos Display"/>
                <w:color w:val="000000"/>
                <w:sz w:val="24"/>
                <w:szCs w:val="24"/>
                <w:lang w:val="en-US"/>
              </w:rPr>
              <w:t xml:space="preserve"> format</w:t>
            </w:r>
            <w:r w:rsidR="602A7F4B" w:rsidRPr="00DA123B">
              <w:rPr>
                <w:rFonts w:ascii="Aptos Display" w:eastAsia="Aptos Display" w:hAnsi="Aptos Display" w:cs="Aptos Display"/>
                <w:color w:val="000000"/>
                <w:sz w:val="24"/>
                <w:szCs w:val="24"/>
                <w:lang w:val="en-US"/>
              </w:rPr>
              <w:t xml:space="preserve"> </w:t>
            </w:r>
            <w:r w:rsidR="4094968D" w:rsidRPr="00DA123B">
              <w:rPr>
                <w:rFonts w:ascii="Aptos Display" w:eastAsia="Aptos Display" w:hAnsi="Aptos Display" w:cs="Aptos Display"/>
                <w:color w:val="000000"/>
                <w:sz w:val="24"/>
                <w:szCs w:val="24"/>
                <w:lang w:val="en-US"/>
              </w:rPr>
              <w:t xml:space="preserve">via email to </w:t>
            </w:r>
            <w:r w:rsidR="6628CC7A" w:rsidRPr="00DA123B">
              <w:rPr>
                <w:rFonts w:ascii="Aptos Display" w:eastAsia="Aptos Display" w:hAnsi="Aptos Display" w:cs="Aptos Display"/>
                <w:color w:val="000000"/>
                <w:sz w:val="24"/>
                <w:szCs w:val="24"/>
                <w:lang w:val="en-US"/>
              </w:rPr>
              <w:t>Cory Clairmont</w:t>
            </w:r>
            <w:r w:rsidR="19E6D0EB" w:rsidRPr="00DA123B">
              <w:rPr>
                <w:rFonts w:ascii="Aptos Display" w:eastAsia="Aptos Display" w:hAnsi="Aptos Display" w:cs="Aptos Display"/>
                <w:color w:val="000000"/>
                <w:sz w:val="24"/>
                <w:szCs w:val="24"/>
                <w:lang w:val="en-US"/>
              </w:rPr>
              <w:t xml:space="preserve">, </w:t>
            </w:r>
            <w:r w:rsidR="280ADABB" w:rsidRPr="00DA123B">
              <w:rPr>
                <w:rFonts w:ascii="Aptos Display" w:eastAsia="Aptos Display" w:hAnsi="Aptos Display" w:cs="Aptos Display"/>
                <w:color w:val="000000"/>
                <w:sz w:val="24"/>
                <w:szCs w:val="24"/>
                <w:lang w:val="en-US"/>
              </w:rPr>
              <w:t xml:space="preserve">IT </w:t>
            </w:r>
            <w:r w:rsidR="4BBF6B8A" w:rsidRPr="00DA123B">
              <w:rPr>
                <w:rFonts w:ascii="Aptos Display" w:eastAsia="Aptos Display" w:hAnsi="Aptos Display" w:cs="Aptos Display"/>
                <w:color w:val="000000"/>
                <w:sz w:val="24"/>
                <w:szCs w:val="24"/>
                <w:lang w:val="en-US"/>
              </w:rPr>
              <w:t xml:space="preserve">Manager </w:t>
            </w:r>
            <w:r w:rsidR="701DEFBA" w:rsidRPr="00DA123B">
              <w:rPr>
                <w:rFonts w:ascii="Aptos Display" w:eastAsia="Aptos Display" w:hAnsi="Aptos Display" w:cs="Aptos Display"/>
                <w:color w:val="000000"/>
                <w:sz w:val="24"/>
                <w:szCs w:val="24"/>
                <w:lang w:val="en-US"/>
              </w:rPr>
              <w:t xml:space="preserve">for </w:t>
            </w:r>
            <w:r w:rsidR="307B8568" w:rsidRPr="00DA123B">
              <w:rPr>
                <w:rFonts w:ascii="Aptos Display" w:eastAsia="Aptos Display" w:hAnsi="Aptos Display" w:cs="Aptos Display"/>
                <w:color w:val="000000"/>
                <w:sz w:val="24"/>
                <w:szCs w:val="24"/>
                <w:lang w:val="en-US"/>
              </w:rPr>
              <w:t xml:space="preserve">Brain </w:t>
            </w:r>
            <w:r w:rsidR="2D416A81" w:rsidRPr="00DA123B">
              <w:rPr>
                <w:rFonts w:ascii="Aptos Display" w:eastAsia="Aptos Display" w:hAnsi="Aptos Display" w:cs="Aptos Display"/>
                <w:color w:val="000000"/>
                <w:sz w:val="24"/>
                <w:szCs w:val="24"/>
                <w:lang w:val="en-US"/>
              </w:rPr>
              <w:t xml:space="preserve">Stew </w:t>
            </w:r>
            <w:r w:rsidR="57544585" w:rsidRPr="00DA123B">
              <w:rPr>
                <w:rFonts w:ascii="Aptos Display" w:eastAsia="Aptos Display" w:hAnsi="Aptos Display" w:cs="Aptos Display"/>
                <w:color w:val="000000"/>
                <w:sz w:val="24"/>
                <w:szCs w:val="24"/>
                <w:lang w:val="en-US"/>
              </w:rPr>
              <w:t xml:space="preserve">at </w:t>
            </w:r>
            <w:r w:rsidR="4A428FD1" w:rsidRPr="00DA123B">
              <w:rPr>
                <w:rFonts w:ascii="Aptos Display" w:eastAsia="Aptos Display" w:hAnsi="Aptos Display" w:cs="Aptos Display"/>
                <w:color w:val="000000"/>
                <w:sz w:val="24"/>
                <w:szCs w:val="24"/>
                <w:lang w:val="en-US"/>
              </w:rPr>
              <w:t xml:space="preserve"> </w:t>
            </w:r>
            <w:ins w:id="0" w:author="Microsoft Word" w:date="2025-01-31T20:53:00Z">
              <w:r w:rsidR="00CD0D83" w:rsidRPr="00DA123B">
                <w:rPr>
                  <w:rFonts w:ascii="Aptos Display" w:eastAsia="Aptos Display" w:hAnsi="Aptos Display" w:cs="Aptos Display"/>
                  <w:color w:val="000000"/>
                  <w:sz w:val="24"/>
                  <w:szCs w:val="24"/>
                  <w:lang w:val="en-US"/>
                </w:rPr>
                <w:t>clai1285@vandals.uidaho.edu</w:t>
              </w:r>
              <w:r w:rsidR="16EE7621" w:rsidRPr="00DA123B">
                <w:rPr>
                  <w:rFonts w:ascii="Aptos Display" w:eastAsia="Aptos Display" w:hAnsi="Aptos Display" w:cs="Aptos Display"/>
                  <w:color w:val="000000"/>
                  <w:sz w:val="24"/>
                  <w:szCs w:val="24"/>
                  <w:lang w:val="en-US"/>
                </w:rPr>
                <w:t>.</w:t>
              </w:r>
            </w:ins>
            <w:r w:rsidR="6F7647D7" w:rsidRPr="00DA123B">
              <w:rPr>
                <w:rFonts w:ascii="Aptos Display" w:eastAsia="Aptos Display" w:hAnsi="Aptos Display" w:cs="Aptos Display"/>
                <w:color w:val="000000"/>
                <w:sz w:val="24"/>
                <w:szCs w:val="24"/>
                <w:lang w:val="en-US"/>
              </w:rPr>
              <w:t>For</w:t>
            </w:r>
          </w:p>
          <w:p w14:paraId="0A603D72"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Instructions for submitting proposals (i.e. electronically, etc.)</w:t>
            </w:r>
          </w:p>
        </w:tc>
      </w:tr>
      <w:tr w:rsidR="0011192A" w:rsidRPr="000D4B27" w14:paraId="48DADDFA" w14:textId="77777777" w:rsidTr="55A9CB04">
        <w:trPr>
          <w:trHeight w:val="505"/>
        </w:trPr>
        <w:tc>
          <w:tcPr>
            <w:tcW w:w="750" w:type="dxa"/>
            <w:tcBorders>
              <w:top w:val="nil"/>
              <w:left w:val="nil"/>
              <w:bottom w:val="nil"/>
              <w:right w:val="nil"/>
            </w:tcBorders>
            <w:shd w:val="clear" w:color="auto" w:fill="FCE9D9"/>
          </w:tcPr>
          <w:p w14:paraId="16C803D0"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9.0 </w:t>
            </w:r>
          </w:p>
        </w:tc>
        <w:tc>
          <w:tcPr>
            <w:tcW w:w="8670" w:type="dxa"/>
            <w:tcBorders>
              <w:top w:val="nil"/>
              <w:left w:val="nil"/>
              <w:bottom w:val="nil"/>
              <w:right w:val="nil"/>
            </w:tcBorders>
            <w:shd w:val="clear" w:color="auto" w:fill="FCE9D9"/>
          </w:tcPr>
          <w:p w14:paraId="12470015"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Dates </w:t>
            </w:r>
          </w:p>
        </w:tc>
      </w:tr>
      <w:tr w:rsidR="00E93C09" w:rsidRPr="000D4B27" w14:paraId="54B7C3EB" w14:textId="77777777" w:rsidTr="55A9CB04">
        <w:trPr>
          <w:trHeight w:val="1948"/>
        </w:trPr>
        <w:tc>
          <w:tcPr>
            <w:tcW w:w="750" w:type="dxa"/>
            <w:tcBorders>
              <w:top w:val="nil"/>
              <w:left w:val="nil"/>
              <w:bottom w:val="nil"/>
              <w:right w:val="nil"/>
            </w:tcBorders>
            <w:shd w:val="clear" w:color="auto" w:fill="auto"/>
          </w:tcPr>
          <w:p w14:paraId="0F828A14" w14:textId="77777777" w:rsidR="000D4B27" w:rsidRPr="000D4B27" w:rsidRDefault="000D4B27" w:rsidP="00817B44">
            <w:pPr>
              <w:spacing w:after="160" w:line="259" w:lineRule="auto"/>
              <w:rPr>
                <w:rFonts w:ascii="Aptos Display" w:eastAsia="Aptos Display" w:hAnsi="Aptos Display" w:cs="Aptos Display"/>
                <w:color w:val="000000"/>
                <w:sz w:val="24"/>
                <w:szCs w:val="24"/>
                <w:lang w:val="en-US"/>
              </w:rPr>
            </w:pPr>
          </w:p>
        </w:tc>
        <w:tc>
          <w:tcPr>
            <w:tcW w:w="8670" w:type="dxa"/>
            <w:tcBorders>
              <w:top w:val="nil"/>
              <w:left w:val="nil"/>
              <w:bottom w:val="nil"/>
              <w:right w:val="nil"/>
            </w:tcBorders>
            <w:shd w:val="clear" w:color="auto" w:fill="auto"/>
          </w:tcPr>
          <w:p w14:paraId="1DF7D4F8" w14:textId="77777777" w:rsidR="000D4B27" w:rsidRPr="000D4B27" w:rsidRDefault="000D4B27" w:rsidP="00817B44">
            <w:pPr>
              <w:spacing w:after="221"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p w14:paraId="47B1EE4F" w14:textId="77777777" w:rsidR="000D4B27" w:rsidRPr="000D4B27" w:rsidRDefault="000D4B27" w:rsidP="00817B44">
            <w:pPr>
              <w:spacing w:line="275"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Deadline for submission and when respondents will be notified that a winner is chosen.</w:t>
            </w:r>
          </w:p>
          <w:p w14:paraId="101019BB"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tc>
      </w:tr>
      <w:tr w:rsidR="005D2BC3" w:rsidRPr="000D4B27" w14:paraId="4C5E399F" w14:textId="77777777" w:rsidTr="55A9CB04">
        <w:trPr>
          <w:trHeight w:val="505"/>
        </w:trPr>
        <w:tc>
          <w:tcPr>
            <w:tcW w:w="9420" w:type="dxa"/>
            <w:gridSpan w:val="2"/>
            <w:tcBorders>
              <w:top w:val="nil"/>
              <w:left w:val="nil"/>
              <w:bottom w:val="nil"/>
              <w:right w:val="nil"/>
            </w:tcBorders>
            <w:shd w:val="clear" w:color="auto" w:fill="FCE9D9"/>
          </w:tcPr>
          <w:p w14:paraId="28E3F5EC"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10.0 Glossary of terms </w:t>
            </w:r>
          </w:p>
        </w:tc>
      </w:tr>
    </w:tbl>
    <w:p w14:paraId="55D56F43" w14:textId="77777777" w:rsidR="000D4B27" w:rsidRPr="000D4B27" w:rsidRDefault="000D4B27" w:rsidP="000D4B27">
      <w:pPr>
        <w:spacing w:after="21" w:line="259" w:lineRule="auto"/>
        <w:ind w:left="720"/>
        <w:rPr>
          <w:rFonts w:ascii="Aptos Display" w:eastAsia="Aptos Display" w:hAnsi="Aptos Display" w:cs="Aptos Display"/>
          <w:color w:val="000000"/>
          <w:sz w:val="24"/>
          <w:szCs w:val="24"/>
          <w:lang w:val="en-US"/>
        </w:rPr>
      </w:pPr>
      <w:r>
        <w:rPr>
          <w:rFonts w:ascii="Aptos Display" w:eastAsia="Aptos Display" w:hAnsi="Aptos Display" w:cs="Aptos Display"/>
          <w:i/>
          <w:color w:val="000000"/>
          <w:sz w:val="24"/>
          <w:szCs w:val="24"/>
          <w:lang w:val="en-US"/>
        </w:rPr>
        <w:t xml:space="preserve"> </w:t>
      </w:r>
    </w:p>
    <w:p w14:paraId="781A49C2" w14:textId="62C28959" w:rsidR="00975011" w:rsidRDefault="0011192A" w:rsidP="00975011">
      <w:pPr>
        <w:pStyle w:val="ListParagraph"/>
        <w:rPr>
          <w:rFonts w:ascii="Aptos Display" w:eastAsia="Aptos Display" w:hAnsi="Aptos Display" w:cs="Aptos Display"/>
          <w:sz w:val="24"/>
          <w:szCs w:val="24"/>
        </w:rPr>
      </w:pPr>
      <w:r w:rsidRPr="0011192A">
        <w:rPr>
          <w:rFonts w:ascii="Aptos Display" w:eastAsia="Aptos Display" w:hAnsi="Aptos Display" w:cs="Aptos Display"/>
          <w:sz w:val="24"/>
          <w:szCs w:val="24"/>
        </w:rPr>
        <w:t>Metroidvania</w:t>
      </w:r>
      <w:r>
        <w:rPr>
          <w:rFonts w:ascii="Aptos Display" w:eastAsia="Aptos Display" w:hAnsi="Aptos Display" w:cs="Aptos Display"/>
          <w:sz w:val="24"/>
          <w:szCs w:val="24"/>
        </w:rPr>
        <w:t>: Any game that follows the Metroid style of game design.</w:t>
      </w:r>
    </w:p>
    <w:p w14:paraId="62AF6B06" w14:textId="41595E01" w:rsidR="000B4987" w:rsidRDefault="0011192A" w:rsidP="00DF7FC2">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Glitch: A feature of the game that does not work as intended</w:t>
      </w:r>
      <w:r w:rsidR="00DF7FC2">
        <w:rPr>
          <w:rFonts w:ascii="Aptos Display" w:eastAsia="Aptos Display" w:hAnsi="Aptos Display" w:cs="Aptos Display"/>
          <w:sz w:val="24"/>
          <w:szCs w:val="24"/>
        </w:rPr>
        <w:t xml:space="preserve"> and harms</w:t>
      </w:r>
      <w:r w:rsidR="00A271B3">
        <w:rPr>
          <w:rFonts w:ascii="Aptos Display" w:eastAsia="Aptos Display" w:hAnsi="Aptos Display" w:cs="Aptos Display"/>
          <w:sz w:val="24"/>
          <w:szCs w:val="24"/>
        </w:rPr>
        <w:t xml:space="preserve"> the</w:t>
      </w:r>
      <w:r w:rsidR="001804D6">
        <w:rPr>
          <w:rFonts w:ascii="Aptos Display" w:eastAsia="Aptos Display" w:hAnsi="Aptos Display" w:cs="Aptos Display"/>
          <w:sz w:val="24"/>
          <w:szCs w:val="24"/>
        </w:rPr>
        <w:t xml:space="preserve"> </w:t>
      </w:r>
      <w:r w:rsidR="0030758C">
        <w:rPr>
          <w:rFonts w:ascii="Aptos Display" w:eastAsia="Aptos Display" w:hAnsi="Aptos Display" w:cs="Aptos Display"/>
          <w:sz w:val="24"/>
          <w:szCs w:val="24"/>
        </w:rPr>
        <w:t>user experience.</w:t>
      </w:r>
    </w:p>
    <w:p w14:paraId="49EB18B7" w14:textId="5ED9626F" w:rsidR="0030758C" w:rsidRDefault="0030758C" w:rsidP="00DF7FC2">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Bug: Synonym </w:t>
      </w:r>
      <w:r w:rsidR="004059EB">
        <w:rPr>
          <w:rFonts w:ascii="Aptos Display" w:eastAsia="Aptos Display" w:hAnsi="Aptos Display" w:cs="Aptos Display"/>
          <w:sz w:val="24"/>
          <w:szCs w:val="24"/>
        </w:rPr>
        <w:t>for a glitch.</w:t>
      </w:r>
    </w:p>
    <w:p w14:paraId="6DC8266C" w14:textId="77777777" w:rsidR="004059EB" w:rsidRPr="000B4987" w:rsidRDefault="004059EB" w:rsidP="00DF7FC2">
      <w:pPr>
        <w:pStyle w:val="ListParagraph"/>
        <w:rPr>
          <w:rFonts w:ascii="Aptos Display" w:eastAsia="Aptos Display" w:hAnsi="Aptos Display" w:cs="Aptos Display"/>
          <w:sz w:val="24"/>
          <w:szCs w:val="24"/>
        </w:rPr>
      </w:pPr>
    </w:p>
    <w:p w14:paraId="7EA9B186" w14:textId="77777777" w:rsidR="000B4987" w:rsidRDefault="000B4987" w:rsidP="007E1EF9">
      <w:pPr>
        <w:pStyle w:val="ListParagraph"/>
        <w:rPr>
          <w:rFonts w:ascii="Aptos Display" w:eastAsia="Aptos Display" w:hAnsi="Aptos Display" w:cs="Aptos Display"/>
          <w:sz w:val="36"/>
          <w:szCs w:val="36"/>
          <w:lang w:val="en-US"/>
        </w:rPr>
      </w:pPr>
      <w:r w:rsidRPr="1C38D7C0">
        <w:rPr>
          <w:rFonts w:ascii="Aptos Display" w:eastAsia="Aptos Display" w:hAnsi="Aptos Display" w:cs="Aptos Display"/>
          <w:sz w:val="36"/>
          <w:szCs w:val="36"/>
        </w:rPr>
        <w:t xml:space="preserve">*Note: Remember that “system” means </w:t>
      </w:r>
      <w:r w:rsidRPr="1C38D7C0">
        <w:rPr>
          <w:rFonts w:ascii="Aptos Display" w:eastAsia="Aptos Display" w:hAnsi="Aptos Display" w:cs="Aptos Display"/>
          <w:sz w:val="36"/>
          <w:szCs w:val="36"/>
          <w:lang w:val="en-US"/>
        </w:rPr>
        <w:t xml:space="preserve">product, service, and/or system your group would like to see created, built, upgraded, and/or changed. It is a broad term. </w:t>
      </w:r>
    </w:p>
    <w:p w14:paraId="0C133BC0" w14:textId="77777777" w:rsidR="0069606C" w:rsidRDefault="0069606C" w:rsidP="007E1EF9">
      <w:pPr>
        <w:pStyle w:val="ListParagraph"/>
        <w:rPr>
          <w:rFonts w:ascii="Aptos Display" w:eastAsia="Aptos Display" w:hAnsi="Aptos Display" w:cs="Aptos Display"/>
          <w:sz w:val="36"/>
          <w:szCs w:val="36"/>
          <w:lang w:val="en-US"/>
        </w:rPr>
      </w:pPr>
    </w:p>
    <w:p w14:paraId="55B8F43D" w14:textId="77777777" w:rsidR="0069606C" w:rsidRDefault="0069606C" w:rsidP="007E1EF9">
      <w:pPr>
        <w:pStyle w:val="ListParagraph"/>
        <w:rPr>
          <w:rFonts w:ascii="Aptos Display" w:eastAsia="Aptos Display" w:hAnsi="Aptos Display" w:cs="Aptos Display"/>
          <w:sz w:val="36"/>
          <w:szCs w:val="36"/>
          <w:lang w:val="en-US"/>
        </w:rPr>
      </w:pPr>
    </w:p>
    <w:p w14:paraId="1DCE9804" w14:textId="77777777" w:rsidR="0069606C" w:rsidRDefault="0069606C" w:rsidP="007E1EF9">
      <w:pPr>
        <w:pStyle w:val="ListParagraph"/>
        <w:rPr>
          <w:rFonts w:ascii="Aptos Display" w:eastAsia="Aptos Display" w:hAnsi="Aptos Display" w:cs="Aptos Display"/>
          <w:sz w:val="36"/>
          <w:szCs w:val="36"/>
          <w:lang w:val="en-US"/>
        </w:rPr>
      </w:pPr>
    </w:p>
    <w:p w14:paraId="4186046C" w14:textId="77777777" w:rsidR="0069606C" w:rsidRPr="007E1EF9" w:rsidRDefault="0069606C" w:rsidP="007E1EF9">
      <w:pPr>
        <w:pStyle w:val="ListParagraph"/>
        <w:rPr>
          <w:rFonts w:ascii="Aptos Display" w:eastAsia="Aptos Display" w:hAnsi="Aptos Display" w:cs="Aptos Display"/>
          <w:sz w:val="36"/>
          <w:szCs w:val="36"/>
        </w:rPr>
      </w:pPr>
    </w:p>
    <w:sectPr w:rsidR="0069606C" w:rsidRPr="007E1EF9" w:rsidSect="007E1E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9936B" w14:textId="77777777" w:rsidR="004F5FDC" w:rsidRDefault="004F5FDC" w:rsidP="007E1EF9">
      <w:pPr>
        <w:spacing w:after="0" w:line="240" w:lineRule="auto"/>
      </w:pPr>
      <w:r>
        <w:separator/>
      </w:r>
    </w:p>
  </w:endnote>
  <w:endnote w:type="continuationSeparator" w:id="0">
    <w:p w14:paraId="53EFA502" w14:textId="77777777" w:rsidR="004F5FDC" w:rsidRDefault="004F5FDC" w:rsidP="007E1EF9">
      <w:pPr>
        <w:spacing w:after="0" w:line="240" w:lineRule="auto"/>
      </w:pPr>
      <w:r>
        <w:continuationSeparator/>
      </w:r>
    </w:p>
  </w:endnote>
  <w:endnote w:type="continuationNotice" w:id="1">
    <w:p w14:paraId="53CE6D18" w14:textId="77777777" w:rsidR="004F5FDC" w:rsidRDefault="004F5F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13859" w14:textId="77777777" w:rsidR="004F5FDC" w:rsidRDefault="004F5FDC" w:rsidP="007E1EF9">
      <w:pPr>
        <w:spacing w:after="0" w:line="240" w:lineRule="auto"/>
      </w:pPr>
      <w:r>
        <w:separator/>
      </w:r>
    </w:p>
  </w:footnote>
  <w:footnote w:type="continuationSeparator" w:id="0">
    <w:p w14:paraId="5E088E3C" w14:textId="77777777" w:rsidR="004F5FDC" w:rsidRDefault="004F5FDC" w:rsidP="007E1EF9">
      <w:pPr>
        <w:spacing w:after="0" w:line="240" w:lineRule="auto"/>
      </w:pPr>
      <w:r>
        <w:continuationSeparator/>
      </w:r>
    </w:p>
  </w:footnote>
  <w:footnote w:type="continuationNotice" w:id="1">
    <w:p w14:paraId="4BBC07A6" w14:textId="77777777" w:rsidR="004F5FDC" w:rsidRDefault="004F5F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8B7F1" w14:textId="77777777" w:rsidR="007E1EF9" w:rsidRDefault="007E1EF9" w:rsidP="007E1EF9">
    <w:pPr>
      <w:pStyle w:val="Header"/>
      <w:jc w:val="right"/>
    </w:pPr>
    <w:r>
      <w:t>Name of Project</w:t>
    </w:r>
  </w:p>
  <w:p w14:paraId="28C565BB" w14:textId="77777777" w:rsidR="007E1EF9" w:rsidRDefault="007E1EF9" w:rsidP="007E1EF9">
    <w:pPr>
      <w:pStyle w:val="Header"/>
      <w:jc w:val="right"/>
    </w:pPr>
    <w:r>
      <w:t>Request for Proposal</w:t>
    </w:r>
    <w:r>
      <w:br/>
      <w:t>Version 1.o</w:t>
    </w:r>
  </w:p>
  <w:p w14:paraId="37DC6DDB" w14:textId="77777777"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BE1C6B7"/>
    <w:multiLevelType w:val="hybridMultilevel"/>
    <w:tmpl w:val="FFFFFFFF"/>
    <w:lvl w:ilvl="0" w:tplc="54105FB8">
      <w:start w:val="1"/>
      <w:numFmt w:val="decimal"/>
      <w:lvlText w:val="%1."/>
      <w:lvlJc w:val="left"/>
      <w:pPr>
        <w:ind w:left="1080" w:hanging="360"/>
      </w:pPr>
    </w:lvl>
    <w:lvl w:ilvl="1" w:tplc="B2CE095E">
      <w:start w:val="1"/>
      <w:numFmt w:val="lowerLetter"/>
      <w:lvlText w:val="%2."/>
      <w:lvlJc w:val="left"/>
      <w:pPr>
        <w:ind w:left="1800" w:hanging="360"/>
      </w:pPr>
    </w:lvl>
    <w:lvl w:ilvl="2" w:tplc="B664913E">
      <w:start w:val="1"/>
      <w:numFmt w:val="lowerRoman"/>
      <w:lvlText w:val="%3."/>
      <w:lvlJc w:val="right"/>
      <w:pPr>
        <w:ind w:left="2520" w:hanging="180"/>
      </w:pPr>
    </w:lvl>
    <w:lvl w:ilvl="3" w:tplc="A276323A">
      <w:start w:val="1"/>
      <w:numFmt w:val="decimal"/>
      <w:lvlText w:val="%4."/>
      <w:lvlJc w:val="left"/>
      <w:pPr>
        <w:ind w:left="3240" w:hanging="360"/>
      </w:pPr>
    </w:lvl>
    <w:lvl w:ilvl="4" w:tplc="2520A6E4">
      <w:start w:val="1"/>
      <w:numFmt w:val="lowerLetter"/>
      <w:lvlText w:val="%5."/>
      <w:lvlJc w:val="left"/>
      <w:pPr>
        <w:ind w:left="3960" w:hanging="360"/>
      </w:pPr>
    </w:lvl>
    <w:lvl w:ilvl="5" w:tplc="21CCE66E">
      <w:start w:val="1"/>
      <w:numFmt w:val="lowerRoman"/>
      <w:lvlText w:val="%6."/>
      <w:lvlJc w:val="right"/>
      <w:pPr>
        <w:ind w:left="4680" w:hanging="180"/>
      </w:pPr>
    </w:lvl>
    <w:lvl w:ilvl="6" w:tplc="B7748F84">
      <w:start w:val="1"/>
      <w:numFmt w:val="decimal"/>
      <w:lvlText w:val="%7."/>
      <w:lvlJc w:val="left"/>
      <w:pPr>
        <w:ind w:left="5400" w:hanging="360"/>
      </w:pPr>
    </w:lvl>
    <w:lvl w:ilvl="7" w:tplc="36A4ABF2">
      <w:start w:val="1"/>
      <w:numFmt w:val="lowerLetter"/>
      <w:lvlText w:val="%8."/>
      <w:lvlJc w:val="left"/>
      <w:pPr>
        <w:ind w:left="6120" w:hanging="360"/>
      </w:pPr>
    </w:lvl>
    <w:lvl w:ilvl="8" w:tplc="0D0002CA">
      <w:start w:val="1"/>
      <w:numFmt w:val="lowerRoman"/>
      <w:lvlText w:val="%9."/>
      <w:lvlJc w:val="right"/>
      <w:pPr>
        <w:ind w:left="6840" w:hanging="180"/>
      </w:pPr>
    </w:lvl>
  </w:abstractNum>
  <w:abstractNum w:abstractNumId="2" w15:restartNumberingAfterBreak="0">
    <w:nsid w:val="258F1352"/>
    <w:multiLevelType w:val="hybridMultilevel"/>
    <w:tmpl w:val="C49410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4F5255CA"/>
    <w:multiLevelType w:val="hybridMultilevel"/>
    <w:tmpl w:val="C742B2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3422618">
    <w:abstractNumId w:val="3"/>
  </w:num>
  <w:num w:numId="2" w16cid:durableId="730539013">
    <w:abstractNumId w:val="0"/>
  </w:num>
  <w:num w:numId="3" w16cid:durableId="1917475993">
    <w:abstractNumId w:val="2"/>
  </w:num>
  <w:num w:numId="4" w16cid:durableId="774056690">
    <w:abstractNumId w:val="1"/>
  </w:num>
  <w:num w:numId="5" w16cid:durableId="147864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EF9"/>
    <w:rsid w:val="00002954"/>
    <w:rsid w:val="00005A4C"/>
    <w:rsid w:val="000076F3"/>
    <w:rsid w:val="00012264"/>
    <w:rsid w:val="00013566"/>
    <w:rsid w:val="0001404E"/>
    <w:rsid w:val="000164B0"/>
    <w:rsid w:val="0002371A"/>
    <w:rsid w:val="00024544"/>
    <w:rsid w:val="000245AE"/>
    <w:rsid w:val="0003349A"/>
    <w:rsid w:val="00034C7E"/>
    <w:rsid w:val="00037A82"/>
    <w:rsid w:val="00037C38"/>
    <w:rsid w:val="00040861"/>
    <w:rsid w:val="00043A4A"/>
    <w:rsid w:val="00052089"/>
    <w:rsid w:val="00052A2B"/>
    <w:rsid w:val="000539D1"/>
    <w:rsid w:val="00055D83"/>
    <w:rsid w:val="00057497"/>
    <w:rsid w:val="00060F5E"/>
    <w:rsid w:val="0006434C"/>
    <w:rsid w:val="00064B6C"/>
    <w:rsid w:val="00070EA9"/>
    <w:rsid w:val="00073939"/>
    <w:rsid w:val="00073B8B"/>
    <w:rsid w:val="00075A73"/>
    <w:rsid w:val="00076114"/>
    <w:rsid w:val="00076C22"/>
    <w:rsid w:val="00080060"/>
    <w:rsid w:val="00080893"/>
    <w:rsid w:val="000809C9"/>
    <w:rsid w:val="00082187"/>
    <w:rsid w:val="0008543E"/>
    <w:rsid w:val="00087C14"/>
    <w:rsid w:val="0009358F"/>
    <w:rsid w:val="0009365F"/>
    <w:rsid w:val="0009474C"/>
    <w:rsid w:val="00097628"/>
    <w:rsid w:val="000A0BE1"/>
    <w:rsid w:val="000A252C"/>
    <w:rsid w:val="000A30B8"/>
    <w:rsid w:val="000A31B9"/>
    <w:rsid w:val="000A6C4A"/>
    <w:rsid w:val="000A75A3"/>
    <w:rsid w:val="000B117A"/>
    <w:rsid w:val="000B474C"/>
    <w:rsid w:val="000B4987"/>
    <w:rsid w:val="000C2043"/>
    <w:rsid w:val="000C255A"/>
    <w:rsid w:val="000C33FB"/>
    <w:rsid w:val="000C774E"/>
    <w:rsid w:val="000D2C45"/>
    <w:rsid w:val="000D4B27"/>
    <w:rsid w:val="000D5916"/>
    <w:rsid w:val="000D6E79"/>
    <w:rsid w:val="000D7636"/>
    <w:rsid w:val="000E19A0"/>
    <w:rsid w:val="000E3190"/>
    <w:rsid w:val="000E3C00"/>
    <w:rsid w:val="000E3D58"/>
    <w:rsid w:val="000E5776"/>
    <w:rsid w:val="000E784E"/>
    <w:rsid w:val="000F24A5"/>
    <w:rsid w:val="000F40DD"/>
    <w:rsid w:val="001005FC"/>
    <w:rsid w:val="0010078D"/>
    <w:rsid w:val="00104117"/>
    <w:rsid w:val="00106998"/>
    <w:rsid w:val="001116F0"/>
    <w:rsid w:val="001118A2"/>
    <w:rsid w:val="0011192A"/>
    <w:rsid w:val="00112341"/>
    <w:rsid w:val="0011471F"/>
    <w:rsid w:val="00122604"/>
    <w:rsid w:val="00123CDC"/>
    <w:rsid w:val="00124479"/>
    <w:rsid w:val="0012528B"/>
    <w:rsid w:val="00126D50"/>
    <w:rsid w:val="0012755D"/>
    <w:rsid w:val="00130383"/>
    <w:rsid w:val="001308CA"/>
    <w:rsid w:val="00134E15"/>
    <w:rsid w:val="0013595B"/>
    <w:rsid w:val="001371C9"/>
    <w:rsid w:val="0013730F"/>
    <w:rsid w:val="00141E30"/>
    <w:rsid w:val="00141E4F"/>
    <w:rsid w:val="001436D7"/>
    <w:rsid w:val="00150E6E"/>
    <w:rsid w:val="00152C95"/>
    <w:rsid w:val="00152D00"/>
    <w:rsid w:val="001542E5"/>
    <w:rsid w:val="00162978"/>
    <w:rsid w:val="00170D41"/>
    <w:rsid w:val="0017123B"/>
    <w:rsid w:val="00172699"/>
    <w:rsid w:val="00176D38"/>
    <w:rsid w:val="001804D6"/>
    <w:rsid w:val="00181709"/>
    <w:rsid w:val="00191EF8"/>
    <w:rsid w:val="00192D29"/>
    <w:rsid w:val="00192D7F"/>
    <w:rsid w:val="001937CF"/>
    <w:rsid w:val="00194169"/>
    <w:rsid w:val="00194209"/>
    <w:rsid w:val="00196A1B"/>
    <w:rsid w:val="00196E17"/>
    <w:rsid w:val="001A0C9E"/>
    <w:rsid w:val="001A2A93"/>
    <w:rsid w:val="001A35A4"/>
    <w:rsid w:val="001A3EFD"/>
    <w:rsid w:val="001A50AB"/>
    <w:rsid w:val="001A54C0"/>
    <w:rsid w:val="001B2146"/>
    <w:rsid w:val="001B5A87"/>
    <w:rsid w:val="001B6BFD"/>
    <w:rsid w:val="001B6C77"/>
    <w:rsid w:val="001C17A8"/>
    <w:rsid w:val="001C5083"/>
    <w:rsid w:val="001D1459"/>
    <w:rsid w:val="001D5A87"/>
    <w:rsid w:val="001E306C"/>
    <w:rsid w:val="001E44D2"/>
    <w:rsid w:val="001F0E92"/>
    <w:rsid w:val="001F436F"/>
    <w:rsid w:val="001F4C74"/>
    <w:rsid w:val="001F6034"/>
    <w:rsid w:val="001F62D5"/>
    <w:rsid w:val="002044A2"/>
    <w:rsid w:val="0020624A"/>
    <w:rsid w:val="0020637A"/>
    <w:rsid w:val="002129EF"/>
    <w:rsid w:val="00216D6C"/>
    <w:rsid w:val="00221DCB"/>
    <w:rsid w:val="002249C8"/>
    <w:rsid w:val="0022509F"/>
    <w:rsid w:val="00227DA0"/>
    <w:rsid w:val="002305E3"/>
    <w:rsid w:val="0024043E"/>
    <w:rsid w:val="00242606"/>
    <w:rsid w:val="0024306A"/>
    <w:rsid w:val="00246F92"/>
    <w:rsid w:val="002509C6"/>
    <w:rsid w:val="00253996"/>
    <w:rsid w:val="002565F9"/>
    <w:rsid w:val="002570E1"/>
    <w:rsid w:val="00257914"/>
    <w:rsid w:val="00261714"/>
    <w:rsid w:val="0026318D"/>
    <w:rsid w:val="00264C47"/>
    <w:rsid w:val="00266860"/>
    <w:rsid w:val="002668AE"/>
    <w:rsid w:val="00266F4F"/>
    <w:rsid w:val="00272248"/>
    <w:rsid w:val="00272CCD"/>
    <w:rsid w:val="00275D42"/>
    <w:rsid w:val="002777B1"/>
    <w:rsid w:val="002803BA"/>
    <w:rsid w:val="002827CF"/>
    <w:rsid w:val="002900D4"/>
    <w:rsid w:val="0029066F"/>
    <w:rsid w:val="002930BD"/>
    <w:rsid w:val="002A0518"/>
    <w:rsid w:val="002A5EE0"/>
    <w:rsid w:val="002B1D1B"/>
    <w:rsid w:val="002B4E4D"/>
    <w:rsid w:val="002C27C1"/>
    <w:rsid w:val="002C6AAD"/>
    <w:rsid w:val="002D33A4"/>
    <w:rsid w:val="002E0C57"/>
    <w:rsid w:val="002E7F51"/>
    <w:rsid w:val="002F0F52"/>
    <w:rsid w:val="002F6393"/>
    <w:rsid w:val="00303519"/>
    <w:rsid w:val="003061DF"/>
    <w:rsid w:val="0030758C"/>
    <w:rsid w:val="00310754"/>
    <w:rsid w:val="00312D1B"/>
    <w:rsid w:val="0031383B"/>
    <w:rsid w:val="0031551D"/>
    <w:rsid w:val="00315A85"/>
    <w:rsid w:val="00317000"/>
    <w:rsid w:val="00320911"/>
    <w:rsid w:val="00321108"/>
    <w:rsid w:val="0032225A"/>
    <w:rsid w:val="003273C6"/>
    <w:rsid w:val="0033034E"/>
    <w:rsid w:val="00335541"/>
    <w:rsid w:val="00335717"/>
    <w:rsid w:val="00335A59"/>
    <w:rsid w:val="00344CFD"/>
    <w:rsid w:val="00347C5E"/>
    <w:rsid w:val="00351BB8"/>
    <w:rsid w:val="00361191"/>
    <w:rsid w:val="003629A6"/>
    <w:rsid w:val="00373CC6"/>
    <w:rsid w:val="00374C30"/>
    <w:rsid w:val="00381446"/>
    <w:rsid w:val="00381824"/>
    <w:rsid w:val="00383D3D"/>
    <w:rsid w:val="00387E7C"/>
    <w:rsid w:val="0039030C"/>
    <w:rsid w:val="003916E0"/>
    <w:rsid w:val="003A0F20"/>
    <w:rsid w:val="003A3834"/>
    <w:rsid w:val="003A3BAB"/>
    <w:rsid w:val="003A5280"/>
    <w:rsid w:val="003A65FA"/>
    <w:rsid w:val="003A7843"/>
    <w:rsid w:val="003B3B45"/>
    <w:rsid w:val="003B3E9F"/>
    <w:rsid w:val="003B4CF8"/>
    <w:rsid w:val="003B576B"/>
    <w:rsid w:val="003B61D5"/>
    <w:rsid w:val="003B789F"/>
    <w:rsid w:val="003C1DC7"/>
    <w:rsid w:val="003C2D78"/>
    <w:rsid w:val="003C3FF2"/>
    <w:rsid w:val="003C4379"/>
    <w:rsid w:val="003C64BB"/>
    <w:rsid w:val="003C74C9"/>
    <w:rsid w:val="003D09D8"/>
    <w:rsid w:val="003F1289"/>
    <w:rsid w:val="00401998"/>
    <w:rsid w:val="00403FB3"/>
    <w:rsid w:val="004059EB"/>
    <w:rsid w:val="00407D9B"/>
    <w:rsid w:val="00410067"/>
    <w:rsid w:val="004114FE"/>
    <w:rsid w:val="0041235C"/>
    <w:rsid w:val="00412E7B"/>
    <w:rsid w:val="00413976"/>
    <w:rsid w:val="00416F77"/>
    <w:rsid w:val="00420D55"/>
    <w:rsid w:val="00423F07"/>
    <w:rsid w:val="004271B0"/>
    <w:rsid w:val="00431D60"/>
    <w:rsid w:val="00432C6E"/>
    <w:rsid w:val="00433D9A"/>
    <w:rsid w:val="00434A12"/>
    <w:rsid w:val="00440021"/>
    <w:rsid w:val="00443611"/>
    <w:rsid w:val="00443B39"/>
    <w:rsid w:val="00444DA4"/>
    <w:rsid w:val="00445523"/>
    <w:rsid w:val="004455A2"/>
    <w:rsid w:val="00446567"/>
    <w:rsid w:val="0045305E"/>
    <w:rsid w:val="004568A2"/>
    <w:rsid w:val="00456B4C"/>
    <w:rsid w:val="00461484"/>
    <w:rsid w:val="004637B0"/>
    <w:rsid w:val="00464FA4"/>
    <w:rsid w:val="004657D3"/>
    <w:rsid w:val="004669D9"/>
    <w:rsid w:val="004671CF"/>
    <w:rsid w:val="00472F2D"/>
    <w:rsid w:val="0047728A"/>
    <w:rsid w:val="00477E58"/>
    <w:rsid w:val="00481FC0"/>
    <w:rsid w:val="00483DB9"/>
    <w:rsid w:val="0048444F"/>
    <w:rsid w:val="00487A0C"/>
    <w:rsid w:val="0049089B"/>
    <w:rsid w:val="00496EEC"/>
    <w:rsid w:val="004975C5"/>
    <w:rsid w:val="004A124C"/>
    <w:rsid w:val="004A7CF6"/>
    <w:rsid w:val="004B00D6"/>
    <w:rsid w:val="004B243F"/>
    <w:rsid w:val="004B60DD"/>
    <w:rsid w:val="004B68A9"/>
    <w:rsid w:val="004C03BE"/>
    <w:rsid w:val="004C4968"/>
    <w:rsid w:val="004D065F"/>
    <w:rsid w:val="004D1F89"/>
    <w:rsid w:val="004D29A3"/>
    <w:rsid w:val="004D58C1"/>
    <w:rsid w:val="004E2359"/>
    <w:rsid w:val="004E3B99"/>
    <w:rsid w:val="004E413E"/>
    <w:rsid w:val="004E491A"/>
    <w:rsid w:val="004E4AFA"/>
    <w:rsid w:val="004F1A37"/>
    <w:rsid w:val="004F2A9E"/>
    <w:rsid w:val="004F4B79"/>
    <w:rsid w:val="004F5FDC"/>
    <w:rsid w:val="004F6A9E"/>
    <w:rsid w:val="004F7AC6"/>
    <w:rsid w:val="00500F54"/>
    <w:rsid w:val="005027DA"/>
    <w:rsid w:val="00506072"/>
    <w:rsid w:val="0051074A"/>
    <w:rsid w:val="00511634"/>
    <w:rsid w:val="00512B71"/>
    <w:rsid w:val="00516F38"/>
    <w:rsid w:val="0051718A"/>
    <w:rsid w:val="00521675"/>
    <w:rsid w:val="00522808"/>
    <w:rsid w:val="00522B80"/>
    <w:rsid w:val="00523639"/>
    <w:rsid w:val="00527E9C"/>
    <w:rsid w:val="00531847"/>
    <w:rsid w:val="00531B32"/>
    <w:rsid w:val="00532461"/>
    <w:rsid w:val="00537178"/>
    <w:rsid w:val="00540001"/>
    <w:rsid w:val="00540A63"/>
    <w:rsid w:val="00542DB2"/>
    <w:rsid w:val="00551022"/>
    <w:rsid w:val="005529F1"/>
    <w:rsid w:val="00556762"/>
    <w:rsid w:val="00560AF3"/>
    <w:rsid w:val="00562226"/>
    <w:rsid w:val="00562626"/>
    <w:rsid w:val="00562D44"/>
    <w:rsid w:val="00571AF2"/>
    <w:rsid w:val="005725F0"/>
    <w:rsid w:val="00574340"/>
    <w:rsid w:val="00574B7C"/>
    <w:rsid w:val="00576CE5"/>
    <w:rsid w:val="00591F4A"/>
    <w:rsid w:val="00593213"/>
    <w:rsid w:val="005938F0"/>
    <w:rsid w:val="005959C0"/>
    <w:rsid w:val="00596395"/>
    <w:rsid w:val="0059688C"/>
    <w:rsid w:val="005A1CA9"/>
    <w:rsid w:val="005A1DB6"/>
    <w:rsid w:val="005A5465"/>
    <w:rsid w:val="005A59D1"/>
    <w:rsid w:val="005A5DDF"/>
    <w:rsid w:val="005A7CE2"/>
    <w:rsid w:val="005B4D23"/>
    <w:rsid w:val="005B6AFD"/>
    <w:rsid w:val="005C23F8"/>
    <w:rsid w:val="005C63EC"/>
    <w:rsid w:val="005C78E5"/>
    <w:rsid w:val="005D003B"/>
    <w:rsid w:val="005D1180"/>
    <w:rsid w:val="005D267C"/>
    <w:rsid w:val="005D2BC3"/>
    <w:rsid w:val="005D4B48"/>
    <w:rsid w:val="005E5773"/>
    <w:rsid w:val="005E7F16"/>
    <w:rsid w:val="005F1A2D"/>
    <w:rsid w:val="005F6392"/>
    <w:rsid w:val="005F67EC"/>
    <w:rsid w:val="0060261E"/>
    <w:rsid w:val="00604CCA"/>
    <w:rsid w:val="00607EA2"/>
    <w:rsid w:val="006102ED"/>
    <w:rsid w:val="00612471"/>
    <w:rsid w:val="00612940"/>
    <w:rsid w:val="006150B5"/>
    <w:rsid w:val="00615F43"/>
    <w:rsid w:val="00616467"/>
    <w:rsid w:val="006213A5"/>
    <w:rsid w:val="00624BFD"/>
    <w:rsid w:val="00627617"/>
    <w:rsid w:val="00632B61"/>
    <w:rsid w:val="00632FBF"/>
    <w:rsid w:val="00632FDD"/>
    <w:rsid w:val="00634425"/>
    <w:rsid w:val="006354B7"/>
    <w:rsid w:val="00636463"/>
    <w:rsid w:val="00637162"/>
    <w:rsid w:val="00637AE9"/>
    <w:rsid w:val="00651FBC"/>
    <w:rsid w:val="00654E66"/>
    <w:rsid w:val="006556E8"/>
    <w:rsid w:val="00655CBF"/>
    <w:rsid w:val="0065627D"/>
    <w:rsid w:val="006635B2"/>
    <w:rsid w:val="00671AAE"/>
    <w:rsid w:val="00672BC8"/>
    <w:rsid w:val="006730F7"/>
    <w:rsid w:val="006810A5"/>
    <w:rsid w:val="00685BAF"/>
    <w:rsid w:val="00686318"/>
    <w:rsid w:val="006915F7"/>
    <w:rsid w:val="00693158"/>
    <w:rsid w:val="0069606C"/>
    <w:rsid w:val="006961E2"/>
    <w:rsid w:val="00696B8F"/>
    <w:rsid w:val="006A1DC6"/>
    <w:rsid w:val="006A257D"/>
    <w:rsid w:val="006A4EC5"/>
    <w:rsid w:val="006A579B"/>
    <w:rsid w:val="006A6653"/>
    <w:rsid w:val="006A687F"/>
    <w:rsid w:val="006B0134"/>
    <w:rsid w:val="006B2572"/>
    <w:rsid w:val="006B689F"/>
    <w:rsid w:val="006B7DCE"/>
    <w:rsid w:val="006C2569"/>
    <w:rsid w:val="006C3873"/>
    <w:rsid w:val="006C3F8B"/>
    <w:rsid w:val="006D1496"/>
    <w:rsid w:val="006D242B"/>
    <w:rsid w:val="006D29F4"/>
    <w:rsid w:val="006D3B4B"/>
    <w:rsid w:val="006E24EB"/>
    <w:rsid w:val="006E370E"/>
    <w:rsid w:val="006E650C"/>
    <w:rsid w:val="006F1505"/>
    <w:rsid w:val="006F16D7"/>
    <w:rsid w:val="006F4822"/>
    <w:rsid w:val="006F650C"/>
    <w:rsid w:val="007020B0"/>
    <w:rsid w:val="00702AD1"/>
    <w:rsid w:val="007037C7"/>
    <w:rsid w:val="007042D8"/>
    <w:rsid w:val="007046D3"/>
    <w:rsid w:val="007100A6"/>
    <w:rsid w:val="007105FE"/>
    <w:rsid w:val="00711AFD"/>
    <w:rsid w:val="00713C19"/>
    <w:rsid w:val="007145FB"/>
    <w:rsid w:val="007149EE"/>
    <w:rsid w:val="0072400A"/>
    <w:rsid w:val="00727519"/>
    <w:rsid w:val="00730A2A"/>
    <w:rsid w:val="007412B2"/>
    <w:rsid w:val="00741A75"/>
    <w:rsid w:val="00741FE1"/>
    <w:rsid w:val="00742642"/>
    <w:rsid w:val="00752025"/>
    <w:rsid w:val="00752988"/>
    <w:rsid w:val="00754BDF"/>
    <w:rsid w:val="00755B70"/>
    <w:rsid w:val="00756601"/>
    <w:rsid w:val="00760717"/>
    <w:rsid w:val="00762216"/>
    <w:rsid w:val="00762795"/>
    <w:rsid w:val="007649AA"/>
    <w:rsid w:val="00765102"/>
    <w:rsid w:val="007710E7"/>
    <w:rsid w:val="00773CF6"/>
    <w:rsid w:val="00776655"/>
    <w:rsid w:val="00780873"/>
    <w:rsid w:val="00784A49"/>
    <w:rsid w:val="0079090F"/>
    <w:rsid w:val="0079134A"/>
    <w:rsid w:val="007963DB"/>
    <w:rsid w:val="007A0367"/>
    <w:rsid w:val="007A179D"/>
    <w:rsid w:val="007A41D3"/>
    <w:rsid w:val="007A4653"/>
    <w:rsid w:val="007A5FA4"/>
    <w:rsid w:val="007A6309"/>
    <w:rsid w:val="007A68C0"/>
    <w:rsid w:val="007A76C8"/>
    <w:rsid w:val="007B065F"/>
    <w:rsid w:val="007B3022"/>
    <w:rsid w:val="007B3DF6"/>
    <w:rsid w:val="007B4369"/>
    <w:rsid w:val="007B718D"/>
    <w:rsid w:val="007B7E14"/>
    <w:rsid w:val="007C37A9"/>
    <w:rsid w:val="007C5519"/>
    <w:rsid w:val="007C6536"/>
    <w:rsid w:val="007C7277"/>
    <w:rsid w:val="007D064D"/>
    <w:rsid w:val="007D066E"/>
    <w:rsid w:val="007D5AAD"/>
    <w:rsid w:val="007D5C96"/>
    <w:rsid w:val="007E1EF9"/>
    <w:rsid w:val="007E2D91"/>
    <w:rsid w:val="007E7954"/>
    <w:rsid w:val="007F2642"/>
    <w:rsid w:val="007F3553"/>
    <w:rsid w:val="007F45D4"/>
    <w:rsid w:val="008025D2"/>
    <w:rsid w:val="00803C9A"/>
    <w:rsid w:val="008059E0"/>
    <w:rsid w:val="0081481A"/>
    <w:rsid w:val="00816A35"/>
    <w:rsid w:val="00817B44"/>
    <w:rsid w:val="00817E79"/>
    <w:rsid w:val="00817F06"/>
    <w:rsid w:val="008223A6"/>
    <w:rsid w:val="0083260F"/>
    <w:rsid w:val="00834709"/>
    <w:rsid w:val="0084129D"/>
    <w:rsid w:val="008412CC"/>
    <w:rsid w:val="00841761"/>
    <w:rsid w:val="00845BA9"/>
    <w:rsid w:val="0084635C"/>
    <w:rsid w:val="008465C8"/>
    <w:rsid w:val="008471E5"/>
    <w:rsid w:val="00847F2F"/>
    <w:rsid w:val="008531AB"/>
    <w:rsid w:val="00853973"/>
    <w:rsid w:val="00854706"/>
    <w:rsid w:val="00857F82"/>
    <w:rsid w:val="00862F8E"/>
    <w:rsid w:val="0086389B"/>
    <w:rsid w:val="00867504"/>
    <w:rsid w:val="0087030B"/>
    <w:rsid w:val="0088151E"/>
    <w:rsid w:val="00884205"/>
    <w:rsid w:val="0089155B"/>
    <w:rsid w:val="00893FC3"/>
    <w:rsid w:val="00895275"/>
    <w:rsid w:val="008A45EC"/>
    <w:rsid w:val="008A51F9"/>
    <w:rsid w:val="008A7933"/>
    <w:rsid w:val="008B1405"/>
    <w:rsid w:val="008B183C"/>
    <w:rsid w:val="008B2E75"/>
    <w:rsid w:val="008B3CBA"/>
    <w:rsid w:val="008B60DD"/>
    <w:rsid w:val="008B66A9"/>
    <w:rsid w:val="008B7B3B"/>
    <w:rsid w:val="008C1663"/>
    <w:rsid w:val="008C3D63"/>
    <w:rsid w:val="008C6B84"/>
    <w:rsid w:val="008D07EC"/>
    <w:rsid w:val="008D1AA9"/>
    <w:rsid w:val="008D351B"/>
    <w:rsid w:val="008D49E7"/>
    <w:rsid w:val="008F25AA"/>
    <w:rsid w:val="008F3510"/>
    <w:rsid w:val="008F3643"/>
    <w:rsid w:val="009018CA"/>
    <w:rsid w:val="0090500C"/>
    <w:rsid w:val="009050EB"/>
    <w:rsid w:val="0090585F"/>
    <w:rsid w:val="00911BE1"/>
    <w:rsid w:val="00913A3F"/>
    <w:rsid w:val="009152B4"/>
    <w:rsid w:val="00917549"/>
    <w:rsid w:val="00917D40"/>
    <w:rsid w:val="009203A5"/>
    <w:rsid w:val="009261B2"/>
    <w:rsid w:val="0092633F"/>
    <w:rsid w:val="009265E4"/>
    <w:rsid w:val="00927C8B"/>
    <w:rsid w:val="00927F0F"/>
    <w:rsid w:val="009316A0"/>
    <w:rsid w:val="00933CA8"/>
    <w:rsid w:val="00936110"/>
    <w:rsid w:val="00942B7E"/>
    <w:rsid w:val="0094375E"/>
    <w:rsid w:val="0094710C"/>
    <w:rsid w:val="00960FC2"/>
    <w:rsid w:val="00961C5C"/>
    <w:rsid w:val="0096420A"/>
    <w:rsid w:val="009644DE"/>
    <w:rsid w:val="009656C0"/>
    <w:rsid w:val="0096621A"/>
    <w:rsid w:val="009715FB"/>
    <w:rsid w:val="00975011"/>
    <w:rsid w:val="00976A70"/>
    <w:rsid w:val="0097770E"/>
    <w:rsid w:val="00980B22"/>
    <w:rsid w:val="0098244E"/>
    <w:rsid w:val="00985DDF"/>
    <w:rsid w:val="009941D6"/>
    <w:rsid w:val="0099433F"/>
    <w:rsid w:val="00997708"/>
    <w:rsid w:val="009A4566"/>
    <w:rsid w:val="009B4E51"/>
    <w:rsid w:val="009B67D8"/>
    <w:rsid w:val="009C2174"/>
    <w:rsid w:val="009C7337"/>
    <w:rsid w:val="009E4451"/>
    <w:rsid w:val="009E4883"/>
    <w:rsid w:val="009E604A"/>
    <w:rsid w:val="009F1E40"/>
    <w:rsid w:val="00A05A0C"/>
    <w:rsid w:val="00A17631"/>
    <w:rsid w:val="00A22142"/>
    <w:rsid w:val="00A25DD3"/>
    <w:rsid w:val="00A26A75"/>
    <w:rsid w:val="00A26D4C"/>
    <w:rsid w:val="00A26F81"/>
    <w:rsid w:val="00A271B3"/>
    <w:rsid w:val="00A33CDE"/>
    <w:rsid w:val="00A3481F"/>
    <w:rsid w:val="00A36478"/>
    <w:rsid w:val="00A37596"/>
    <w:rsid w:val="00A43464"/>
    <w:rsid w:val="00A43E7E"/>
    <w:rsid w:val="00A464CF"/>
    <w:rsid w:val="00A464EF"/>
    <w:rsid w:val="00A47524"/>
    <w:rsid w:val="00A47DD9"/>
    <w:rsid w:val="00A5170C"/>
    <w:rsid w:val="00A52DE3"/>
    <w:rsid w:val="00A6033A"/>
    <w:rsid w:val="00A631DA"/>
    <w:rsid w:val="00A6413F"/>
    <w:rsid w:val="00A65B3A"/>
    <w:rsid w:val="00A82A01"/>
    <w:rsid w:val="00A83730"/>
    <w:rsid w:val="00A837C0"/>
    <w:rsid w:val="00A83828"/>
    <w:rsid w:val="00A83D20"/>
    <w:rsid w:val="00A84980"/>
    <w:rsid w:val="00A85EB3"/>
    <w:rsid w:val="00A86CC7"/>
    <w:rsid w:val="00A87A45"/>
    <w:rsid w:val="00A92A19"/>
    <w:rsid w:val="00A93990"/>
    <w:rsid w:val="00A94CFC"/>
    <w:rsid w:val="00A94DD4"/>
    <w:rsid w:val="00A96D0F"/>
    <w:rsid w:val="00AA3CE0"/>
    <w:rsid w:val="00AA6F7E"/>
    <w:rsid w:val="00AA78C8"/>
    <w:rsid w:val="00AA7FF3"/>
    <w:rsid w:val="00AB3D5F"/>
    <w:rsid w:val="00AB4578"/>
    <w:rsid w:val="00AB7CF3"/>
    <w:rsid w:val="00AC51CC"/>
    <w:rsid w:val="00AD1895"/>
    <w:rsid w:val="00AD3A51"/>
    <w:rsid w:val="00AD434B"/>
    <w:rsid w:val="00AD48E5"/>
    <w:rsid w:val="00AD598E"/>
    <w:rsid w:val="00AD7027"/>
    <w:rsid w:val="00AD75F1"/>
    <w:rsid w:val="00AEF66E"/>
    <w:rsid w:val="00AF055A"/>
    <w:rsid w:val="00AF08EA"/>
    <w:rsid w:val="00AF0D5F"/>
    <w:rsid w:val="00AF2153"/>
    <w:rsid w:val="00AF2EFE"/>
    <w:rsid w:val="00B04C4B"/>
    <w:rsid w:val="00B05BE8"/>
    <w:rsid w:val="00B05D8F"/>
    <w:rsid w:val="00B066A0"/>
    <w:rsid w:val="00B07E47"/>
    <w:rsid w:val="00B1393A"/>
    <w:rsid w:val="00B173E7"/>
    <w:rsid w:val="00B17B4E"/>
    <w:rsid w:val="00B22ABF"/>
    <w:rsid w:val="00B2399D"/>
    <w:rsid w:val="00B24059"/>
    <w:rsid w:val="00B240FD"/>
    <w:rsid w:val="00B25330"/>
    <w:rsid w:val="00B26DC8"/>
    <w:rsid w:val="00B27D5D"/>
    <w:rsid w:val="00B30258"/>
    <w:rsid w:val="00B31AF6"/>
    <w:rsid w:val="00B3508F"/>
    <w:rsid w:val="00B360FD"/>
    <w:rsid w:val="00B36DAA"/>
    <w:rsid w:val="00B3744A"/>
    <w:rsid w:val="00B40D2D"/>
    <w:rsid w:val="00B4262F"/>
    <w:rsid w:val="00B45270"/>
    <w:rsid w:val="00B50113"/>
    <w:rsid w:val="00B516C3"/>
    <w:rsid w:val="00B522F8"/>
    <w:rsid w:val="00B54E4E"/>
    <w:rsid w:val="00B572A9"/>
    <w:rsid w:val="00B60EAB"/>
    <w:rsid w:val="00B639AA"/>
    <w:rsid w:val="00B729D8"/>
    <w:rsid w:val="00B7318B"/>
    <w:rsid w:val="00B7426B"/>
    <w:rsid w:val="00B76056"/>
    <w:rsid w:val="00B8100C"/>
    <w:rsid w:val="00B8232C"/>
    <w:rsid w:val="00B82F13"/>
    <w:rsid w:val="00B90AC4"/>
    <w:rsid w:val="00B90EC6"/>
    <w:rsid w:val="00BA1FB0"/>
    <w:rsid w:val="00BA2C18"/>
    <w:rsid w:val="00BA38B9"/>
    <w:rsid w:val="00BA5933"/>
    <w:rsid w:val="00BB177F"/>
    <w:rsid w:val="00BB21E9"/>
    <w:rsid w:val="00BC5218"/>
    <w:rsid w:val="00BD384C"/>
    <w:rsid w:val="00BD481A"/>
    <w:rsid w:val="00BD4B43"/>
    <w:rsid w:val="00BD6514"/>
    <w:rsid w:val="00BE0FCD"/>
    <w:rsid w:val="00BE30F1"/>
    <w:rsid w:val="00BE48AE"/>
    <w:rsid w:val="00BE7055"/>
    <w:rsid w:val="00BF785F"/>
    <w:rsid w:val="00C0076D"/>
    <w:rsid w:val="00C057A5"/>
    <w:rsid w:val="00C1079C"/>
    <w:rsid w:val="00C23374"/>
    <w:rsid w:val="00C32E09"/>
    <w:rsid w:val="00C33CCB"/>
    <w:rsid w:val="00C35CC7"/>
    <w:rsid w:val="00C411A9"/>
    <w:rsid w:val="00C421A5"/>
    <w:rsid w:val="00C4351E"/>
    <w:rsid w:val="00C44729"/>
    <w:rsid w:val="00C466B0"/>
    <w:rsid w:val="00C50EF6"/>
    <w:rsid w:val="00C537FA"/>
    <w:rsid w:val="00C602E5"/>
    <w:rsid w:val="00C613DC"/>
    <w:rsid w:val="00C63898"/>
    <w:rsid w:val="00C705B2"/>
    <w:rsid w:val="00C70D45"/>
    <w:rsid w:val="00C730CF"/>
    <w:rsid w:val="00C73A20"/>
    <w:rsid w:val="00C763F3"/>
    <w:rsid w:val="00C77C56"/>
    <w:rsid w:val="00C819BA"/>
    <w:rsid w:val="00C84820"/>
    <w:rsid w:val="00C8544B"/>
    <w:rsid w:val="00C85ED2"/>
    <w:rsid w:val="00C868F7"/>
    <w:rsid w:val="00C92D91"/>
    <w:rsid w:val="00C9494B"/>
    <w:rsid w:val="00C94A11"/>
    <w:rsid w:val="00CA0559"/>
    <w:rsid w:val="00CA4269"/>
    <w:rsid w:val="00CA4AED"/>
    <w:rsid w:val="00CB41FD"/>
    <w:rsid w:val="00CB61C6"/>
    <w:rsid w:val="00CB7C15"/>
    <w:rsid w:val="00CC2957"/>
    <w:rsid w:val="00CC7A83"/>
    <w:rsid w:val="00CD0B6C"/>
    <w:rsid w:val="00CD0D83"/>
    <w:rsid w:val="00CD5D80"/>
    <w:rsid w:val="00CD7F99"/>
    <w:rsid w:val="00CE488C"/>
    <w:rsid w:val="00CE629E"/>
    <w:rsid w:val="00CF3ABC"/>
    <w:rsid w:val="00D0062D"/>
    <w:rsid w:val="00D06FAA"/>
    <w:rsid w:val="00D07EA5"/>
    <w:rsid w:val="00D07ED8"/>
    <w:rsid w:val="00D120A0"/>
    <w:rsid w:val="00D1399B"/>
    <w:rsid w:val="00D27FB2"/>
    <w:rsid w:val="00D3457B"/>
    <w:rsid w:val="00D359AE"/>
    <w:rsid w:val="00D42CD5"/>
    <w:rsid w:val="00D454AF"/>
    <w:rsid w:val="00D45E45"/>
    <w:rsid w:val="00D47996"/>
    <w:rsid w:val="00D47B5D"/>
    <w:rsid w:val="00D52A6C"/>
    <w:rsid w:val="00D53560"/>
    <w:rsid w:val="00D539FF"/>
    <w:rsid w:val="00D53E94"/>
    <w:rsid w:val="00D571B5"/>
    <w:rsid w:val="00D60726"/>
    <w:rsid w:val="00D60CE9"/>
    <w:rsid w:val="00D61E0F"/>
    <w:rsid w:val="00D645E2"/>
    <w:rsid w:val="00D64E27"/>
    <w:rsid w:val="00D65585"/>
    <w:rsid w:val="00D65DF8"/>
    <w:rsid w:val="00D70881"/>
    <w:rsid w:val="00D70DDB"/>
    <w:rsid w:val="00D73D3D"/>
    <w:rsid w:val="00D81EB7"/>
    <w:rsid w:val="00D8235D"/>
    <w:rsid w:val="00D857D2"/>
    <w:rsid w:val="00D86001"/>
    <w:rsid w:val="00D90908"/>
    <w:rsid w:val="00D924DE"/>
    <w:rsid w:val="00D9310D"/>
    <w:rsid w:val="00D9359F"/>
    <w:rsid w:val="00DA123B"/>
    <w:rsid w:val="00DA41FD"/>
    <w:rsid w:val="00DA5C31"/>
    <w:rsid w:val="00DA710F"/>
    <w:rsid w:val="00DB0102"/>
    <w:rsid w:val="00DB0352"/>
    <w:rsid w:val="00DB5945"/>
    <w:rsid w:val="00DB7511"/>
    <w:rsid w:val="00DB7E54"/>
    <w:rsid w:val="00DC31E8"/>
    <w:rsid w:val="00DC7C01"/>
    <w:rsid w:val="00DD2603"/>
    <w:rsid w:val="00DE2094"/>
    <w:rsid w:val="00DE56EA"/>
    <w:rsid w:val="00DE5E08"/>
    <w:rsid w:val="00DF0442"/>
    <w:rsid w:val="00DF3974"/>
    <w:rsid w:val="00DF7FC2"/>
    <w:rsid w:val="00E03DDF"/>
    <w:rsid w:val="00E0672F"/>
    <w:rsid w:val="00E106DB"/>
    <w:rsid w:val="00E158A1"/>
    <w:rsid w:val="00E160D8"/>
    <w:rsid w:val="00E241BE"/>
    <w:rsid w:val="00E25B53"/>
    <w:rsid w:val="00E25BA8"/>
    <w:rsid w:val="00E30220"/>
    <w:rsid w:val="00E30C29"/>
    <w:rsid w:val="00E31C5F"/>
    <w:rsid w:val="00E44E60"/>
    <w:rsid w:val="00E47D9F"/>
    <w:rsid w:val="00E57088"/>
    <w:rsid w:val="00E600CC"/>
    <w:rsid w:val="00E657CF"/>
    <w:rsid w:val="00E658FB"/>
    <w:rsid w:val="00E75E41"/>
    <w:rsid w:val="00E7712B"/>
    <w:rsid w:val="00E83283"/>
    <w:rsid w:val="00E84378"/>
    <w:rsid w:val="00E86CA1"/>
    <w:rsid w:val="00E87DEC"/>
    <w:rsid w:val="00E90246"/>
    <w:rsid w:val="00E9117A"/>
    <w:rsid w:val="00E91B86"/>
    <w:rsid w:val="00E93C09"/>
    <w:rsid w:val="00E96946"/>
    <w:rsid w:val="00EA0F22"/>
    <w:rsid w:val="00EA10F8"/>
    <w:rsid w:val="00EA137C"/>
    <w:rsid w:val="00EA189D"/>
    <w:rsid w:val="00EA2DE8"/>
    <w:rsid w:val="00EA724E"/>
    <w:rsid w:val="00EA77EC"/>
    <w:rsid w:val="00EB066C"/>
    <w:rsid w:val="00EB36AA"/>
    <w:rsid w:val="00EB3712"/>
    <w:rsid w:val="00EB5067"/>
    <w:rsid w:val="00EB69C7"/>
    <w:rsid w:val="00EC08A0"/>
    <w:rsid w:val="00EC5DB5"/>
    <w:rsid w:val="00ED16E8"/>
    <w:rsid w:val="00ED2872"/>
    <w:rsid w:val="00ED3A47"/>
    <w:rsid w:val="00ED45E0"/>
    <w:rsid w:val="00ED57A9"/>
    <w:rsid w:val="00ED7345"/>
    <w:rsid w:val="00ED741E"/>
    <w:rsid w:val="00EE1E0A"/>
    <w:rsid w:val="00EF4175"/>
    <w:rsid w:val="00EF7D72"/>
    <w:rsid w:val="00F01FC9"/>
    <w:rsid w:val="00F047CE"/>
    <w:rsid w:val="00F057F0"/>
    <w:rsid w:val="00F06236"/>
    <w:rsid w:val="00F06F81"/>
    <w:rsid w:val="00F1417F"/>
    <w:rsid w:val="00F1550C"/>
    <w:rsid w:val="00F20AED"/>
    <w:rsid w:val="00F25191"/>
    <w:rsid w:val="00F256D9"/>
    <w:rsid w:val="00F26A04"/>
    <w:rsid w:val="00F309D6"/>
    <w:rsid w:val="00F30BBA"/>
    <w:rsid w:val="00F335C8"/>
    <w:rsid w:val="00F33E45"/>
    <w:rsid w:val="00F36D66"/>
    <w:rsid w:val="00F372F3"/>
    <w:rsid w:val="00F3E82A"/>
    <w:rsid w:val="00F431FF"/>
    <w:rsid w:val="00F4336D"/>
    <w:rsid w:val="00F43D93"/>
    <w:rsid w:val="00F448BE"/>
    <w:rsid w:val="00F44948"/>
    <w:rsid w:val="00F45054"/>
    <w:rsid w:val="00F46E6C"/>
    <w:rsid w:val="00F5004E"/>
    <w:rsid w:val="00F5053D"/>
    <w:rsid w:val="00F511DA"/>
    <w:rsid w:val="00F54643"/>
    <w:rsid w:val="00F56628"/>
    <w:rsid w:val="00F56A97"/>
    <w:rsid w:val="00F56DD7"/>
    <w:rsid w:val="00F5702B"/>
    <w:rsid w:val="00F573D8"/>
    <w:rsid w:val="00F608DC"/>
    <w:rsid w:val="00F6365D"/>
    <w:rsid w:val="00F63B2A"/>
    <w:rsid w:val="00F6496D"/>
    <w:rsid w:val="00F64D36"/>
    <w:rsid w:val="00F65A93"/>
    <w:rsid w:val="00F75AA7"/>
    <w:rsid w:val="00F77989"/>
    <w:rsid w:val="00F83D39"/>
    <w:rsid w:val="00F842F8"/>
    <w:rsid w:val="00F86AF2"/>
    <w:rsid w:val="00F8799E"/>
    <w:rsid w:val="00F87B6D"/>
    <w:rsid w:val="00F934E5"/>
    <w:rsid w:val="00F94023"/>
    <w:rsid w:val="00FA10C1"/>
    <w:rsid w:val="00FA134C"/>
    <w:rsid w:val="00FA414A"/>
    <w:rsid w:val="00FB11B0"/>
    <w:rsid w:val="00FB364B"/>
    <w:rsid w:val="00FB53BA"/>
    <w:rsid w:val="00FB5791"/>
    <w:rsid w:val="00FB5BDD"/>
    <w:rsid w:val="00FB6298"/>
    <w:rsid w:val="00FC0A33"/>
    <w:rsid w:val="00FC0B01"/>
    <w:rsid w:val="00FC4442"/>
    <w:rsid w:val="00FC55EE"/>
    <w:rsid w:val="00FC7D0F"/>
    <w:rsid w:val="00FD3701"/>
    <w:rsid w:val="00FD3F7C"/>
    <w:rsid w:val="00FD6B9F"/>
    <w:rsid w:val="00FF13F2"/>
    <w:rsid w:val="00FF6140"/>
    <w:rsid w:val="00FF6A01"/>
    <w:rsid w:val="00FF72B6"/>
    <w:rsid w:val="02FB9840"/>
    <w:rsid w:val="031EA1D3"/>
    <w:rsid w:val="040F9615"/>
    <w:rsid w:val="0571EA59"/>
    <w:rsid w:val="05DBBFA6"/>
    <w:rsid w:val="06DA4881"/>
    <w:rsid w:val="084150E9"/>
    <w:rsid w:val="094C3581"/>
    <w:rsid w:val="09E9619B"/>
    <w:rsid w:val="0BD5657D"/>
    <w:rsid w:val="0C725E20"/>
    <w:rsid w:val="0CB66895"/>
    <w:rsid w:val="0D8075F6"/>
    <w:rsid w:val="0E78D313"/>
    <w:rsid w:val="0E925156"/>
    <w:rsid w:val="0F353FB7"/>
    <w:rsid w:val="0FB95F90"/>
    <w:rsid w:val="0FE2AA37"/>
    <w:rsid w:val="10B8D67B"/>
    <w:rsid w:val="10C3F9DD"/>
    <w:rsid w:val="1264C61F"/>
    <w:rsid w:val="137FF8E5"/>
    <w:rsid w:val="13E7ED68"/>
    <w:rsid w:val="144F719D"/>
    <w:rsid w:val="149775B5"/>
    <w:rsid w:val="16095A59"/>
    <w:rsid w:val="16EE7621"/>
    <w:rsid w:val="17194DA2"/>
    <w:rsid w:val="180AE7E6"/>
    <w:rsid w:val="18D3AECB"/>
    <w:rsid w:val="18D8A296"/>
    <w:rsid w:val="19E6D0EB"/>
    <w:rsid w:val="1A4BF948"/>
    <w:rsid w:val="1A7BB165"/>
    <w:rsid w:val="1A8D50A1"/>
    <w:rsid w:val="1C38D7C0"/>
    <w:rsid w:val="1CBBEAC2"/>
    <w:rsid w:val="1E3DDA8F"/>
    <w:rsid w:val="1E5D5414"/>
    <w:rsid w:val="1ED54BD7"/>
    <w:rsid w:val="1FBB2AF4"/>
    <w:rsid w:val="20DD68A5"/>
    <w:rsid w:val="21F74C7D"/>
    <w:rsid w:val="2456B46E"/>
    <w:rsid w:val="24803BB3"/>
    <w:rsid w:val="24E08260"/>
    <w:rsid w:val="255AD158"/>
    <w:rsid w:val="2594B656"/>
    <w:rsid w:val="26993F7B"/>
    <w:rsid w:val="280ADABB"/>
    <w:rsid w:val="284C6440"/>
    <w:rsid w:val="28F11D22"/>
    <w:rsid w:val="2A212CA5"/>
    <w:rsid w:val="2A42EE45"/>
    <w:rsid w:val="2B4B24AC"/>
    <w:rsid w:val="2B7ADD48"/>
    <w:rsid w:val="2D0E5029"/>
    <w:rsid w:val="2D12B6EF"/>
    <w:rsid w:val="2D416A81"/>
    <w:rsid w:val="2D90C7DD"/>
    <w:rsid w:val="2E75169D"/>
    <w:rsid w:val="2ECF62F2"/>
    <w:rsid w:val="306A05FB"/>
    <w:rsid w:val="307B8568"/>
    <w:rsid w:val="30FEE71E"/>
    <w:rsid w:val="31CFEEB3"/>
    <w:rsid w:val="32E0C5D5"/>
    <w:rsid w:val="33237925"/>
    <w:rsid w:val="3327142B"/>
    <w:rsid w:val="334EA9D5"/>
    <w:rsid w:val="3533F440"/>
    <w:rsid w:val="355545CA"/>
    <w:rsid w:val="36D3A760"/>
    <w:rsid w:val="377EAF2A"/>
    <w:rsid w:val="3897DC4C"/>
    <w:rsid w:val="3938E20C"/>
    <w:rsid w:val="394F8AAB"/>
    <w:rsid w:val="3A5CFFF9"/>
    <w:rsid w:val="3A66B130"/>
    <w:rsid w:val="3B0C70AE"/>
    <w:rsid w:val="3B2F22DF"/>
    <w:rsid w:val="3B8059C1"/>
    <w:rsid w:val="3CAC39B0"/>
    <w:rsid w:val="3DE5F41E"/>
    <w:rsid w:val="3E60CA0B"/>
    <w:rsid w:val="3FE9E199"/>
    <w:rsid w:val="4094968D"/>
    <w:rsid w:val="425B7B75"/>
    <w:rsid w:val="4263C0C2"/>
    <w:rsid w:val="42645C47"/>
    <w:rsid w:val="42E8A602"/>
    <w:rsid w:val="43636D52"/>
    <w:rsid w:val="43694E48"/>
    <w:rsid w:val="43AA3595"/>
    <w:rsid w:val="449B4858"/>
    <w:rsid w:val="44B44E9D"/>
    <w:rsid w:val="46EFFCA3"/>
    <w:rsid w:val="46F89842"/>
    <w:rsid w:val="47F12D97"/>
    <w:rsid w:val="48C91F62"/>
    <w:rsid w:val="4900EB4D"/>
    <w:rsid w:val="4929D130"/>
    <w:rsid w:val="4A1D3C9B"/>
    <w:rsid w:val="4A428FD1"/>
    <w:rsid w:val="4B1E0BFD"/>
    <w:rsid w:val="4BBF6B8A"/>
    <w:rsid w:val="4BD0DB4F"/>
    <w:rsid w:val="4BEF5CAC"/>
    <w:rsid w:val="4C290CF3"/>
    <w:rsid w:val="4D067843"/>
    <w:rsid w:val="4D0AC91A"/>
    <w:rsid w:val="4D9F78AF"/>
    <w:rsid w:val="4E02B2FD"/>
    <w:rsid w:val="4EC6788D"/>
    <w:rsid w:val="51462D0B"/>
    <w:rsid w:val="530E5862"/>
    <w:rsid w:val="5365FF97"/>
    <w:rsid w:val="55A9CB04"/>
    <w:rsid w:val="55B226C2"/>
    <w:rsid w:val="55DC5787"/>
    <w:rsid w:val="56114481"/>
    <w:rsid w:val="562572DA"/>
    <w:rsid w:val="569AABD2"/>
    <w:rsid w:val="56FBC3E1"/>
    <w:rsid w:val="5741DE99"/>
    <w:rsid w:val="57544585"/>
    <w:rsid w:val="57BD2B8D"/>
    <w:rsid w:val="5A311FEE"/>
    <w:rsid w:val="5A5565D6"/>
    <w:rsid w:val="5A7E867F"/>
    <w:rsid w:val="5B1DC584"/>
    <w:rsid w:val="5BFA9446"/>
    <w:rsid w:val="5CCE4AFA"/>
    <w:rsid w:val="5DB21A5A"/>
    <w:rsid w:val="5DCB7047"/>
    <w:rsid w:val="5E1A41C1"/>
    <w:rsid w:val="5ED819CD"/>
    <w:rsid w:val="5FC4A8B9"/>
    <w:rsid w:val="602A7F4B"/>
    <w:rsid w:val="60B5F99E"/>
    <w:rsid w:val="60DCA987"/>
    <w:rsid w:val="6145DBD1"/>
    <w:rsid w:val="616BD806"/>
    <w:rsid w:val="619AE1CD"/>
    <w:rsid w:val="6241D5E4"/>
    <w:rsid w:val="62977408"/>
    <w:rsid w:val="634EB3C8"/>
    <w:rsid w:val="645C46EC"/>
    <w:rsid w:val="64F79716"/>
    <w:rsid w:val="65609C44"/>
    <w:rsid w:val="656D5A74"/>
    <w:rsid w:val="6628CC7A"/>
    <w:rsid w:val="68227458"/>
    <w:rsid w:val="6858D5E3"/>
    <w:rsid w:val="685F3458"/>
    <w:rsid w:val="688874EE"/>
    <w:rsid w:val="689649CA"/>
    <w:rsid w:val="68F070C4"/>
    <w:rsid w:val="6919A249"/>
    <w:rsid w:val="693D1318"/>
    <w:rsid w:val="6A934962"/>
    <w:rsid w:val="6AB4BA27"/>
    <w:rsid w:val="6B4B004B"/>
    <w:rsid w:val="6B962692"/>
    <w:rsid w:val="6C72D893"/>
    <w:rsid w:val="6CC4C296"/>
    <w:rsid w:val="6D04F8D9"/>
    <w:rsid w:val="6E45817B"/>
    <w:rsid w:val="6F6F45DC"/>
    <w:rsid w:val="6F7647D7"/>
    <w:rsid w:val="6FB1FB8D"/>
    <w:rsid w:val="6FB37C56"/>
    <w:rsid w:val="6FC802BB"/>
    <w:rsid w:val="6FDFFD1E"/>
    <w:rsid w:val="7008DE2C"/>
    <w:rsid w:val="701DEFBA"/>
    <w:rsid w:val="7141A8F7"/>
    <w:rsid w:val="7194C29E"/>
    <w:rsid w:val="7317332F"/>
    <w:rsid w:val="738B1298"/>
    <w:rsid w:val="7516F971"/>
    <w:rsid w:val="755BD1BB"/>
    <w:rsid w:val="761692F3"/>
    <w:rsid w:val="76D1474A"/>
    <w:rsid w:val="770AADB4"/>
    <w:rsid w:val="77326028"/>
    <w:rsid w:val="77CF8E00"/>
    <w:rsid w:val="77F10625"/>
    <w:rsid w:val="7A8A5FF3"/>
    <w:rsid w:val="7BDB425A"/>
    <w:rsid w:val="7C0ABE59"/>
    <w:rsid w:val="7CC9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E2064"/>
  <w15:chartTrackingRefBased/>
  <w15:docId w15:val="{0F374D9C-82AD-4889-92C4-A9F4ABB3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Jabbes, Jillian (jabb9913@vandals.uidaho.edu)</cp:lastModifiedBy>
  <cp:revision>16</cp:revision>
  <cp:lastPrinted>2012-09-05T21:27:00Z</cp:lastPrinted>
  <dcterms:created xsi:type="dcterms:W3CDTF">2025-02-01T05:03:00Z</dcterms:created>
  <dcterms:modified xsi:type="dcterms:W3CDTF">2025-02-04T02:19:00Z</dcterms:modified>
</cp:coreProperties>
</file>