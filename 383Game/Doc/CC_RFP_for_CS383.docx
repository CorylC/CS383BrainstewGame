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C235" w14:textId="201CDFC2" w:rsidR="76D1474A" w:rsidRDefault="001B5A87" w:rsidP="008D351B">
      <w:pPr>
        <w:jc w:val="center"/>
      </w:pPr>
      <w:r w:rsidRPr="00E52AEF">
        <w:rPr>
          <w:noProof/>
        </w:rPr>
        <w:pict w14:anchorId="649A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785389" o:spid="_x0000_i1027" type="#_x0000_t75" style="width:264.6pt;height:204.6pt;visibility:visible">
            <v:imagedata r:id="rId7" o:title=""/>
            <o:lock v:ext="edit" aspectratio="f"/>
          </v:shape>
        </w:pict>
      </w:r>
    </w:p>
    <w:p w14:paraId="686FF7A3" w14:textId="77777777" w:rsidR="007E1EF9" w:rsidRDefault="007E1EF9">
      <w:pPr>
        <w:rPr>
          <w:sz w:val="36"/>
          <w:szCs w:val="36"/>
        </w:rPr>
      </w:pPr>
    </w:p>
    <w:p w14:paraId="7BDDBE21" w14:textId="77777777" w:rsidR="007E1EF9" w:rsidRDefault="007E1EF9">
      <w:pPr>
        <w:rPr>
          <w:sz w:val="36"/>
          <w:szCs w:val="36"/>
        </w:rPr>
      </w:pPr>
    </w:p>
    <w:p w14:paraId="04D3FD5D" w14:textId="77777777" w:rsidR="007E1EF9" w:rsidRDefault="007E1EF9">
      <w:pPr>
        <w:rPr>
          <w:sz w:val="36"/>
          <w:szCs w:val="36"/>
        </w:rPr>
      </w:pPr>
    </w:p>
    <w:p w14:paraId="53AB988C" w14:textId="77777777" w:rsidR="007E1EF9" w:rsidRDefault="007E1EF9">
      <w:pPr>
        <w:rPr>
          <w:sz w:val="36"/>
          <w:szCs w:val="36"/>
        </w:rPr>
      </w:pPr>
    </w:p>
    <w:p w14:paraId="790822CD" w14:textId="77777777" w:rsidR="007E1EF9" w:rsidRDefault="007E1EF9">
      <w:pPr>
        <w:rPr>
          <w:sz w:val="36"/>
          <w:szCs w:val="36"/>
        </w:rPr>
      </w:pPr>
    </w:p>
    <w:p w14:paraId="19F26ABC" w14:textId="77777777" w:rsidR="008D351B" w:rsidRDefault="008D351B">
      <w:pPr>
        <w:rPr>
          <w:sz w:val="36"/>
          <w:szCs w:val="36"/>
        </w:rPr>
      </w:pPr>
    </w:p>
    <w:p w14:paraId="1A3BA672" w14:textId="77777777" w:rsidR="008D351B" w:rsidRDefault="008D351B">
      <w:pPr>
        <w:rPr>
          <w:sz w:val="36"/>
          <w:szCs w:val="36"/>
        </w:rPr>
      </w:pPr>
    </w:p>
    <w:p w14:paraId="482BFA8C" w14:textId="77777777" w:rsidR="007E1EF9" w:rsidRDefault="007E1EF9">
      <w:pPr>
        <w:rPr>
          <w:sz w:val="36"/>
          <w:szCs w:val="36"/>
        </w:rPr>
      </w:pPr>
    </w:p>
    <w:p w14:paraId="5493C56C" w14:textId="7C7E6F52" w:rsidR="62977408" w:rsidRPr="008D351B" w:rsidRDefault="008D351B" w:rsidP="008D351B">
      <w:pPr>
        <w:jc w:val="right"/>
        <w:rPr>
          <w:sz w:val="36"/>
          <w:szCs w:val="36"/>
        </w:rPr>
      </w:pPr>
      <w:r>
        <w:rPr>
          <w:sz w:val="36"/>
          <w:szCs w:val="36"/>
        </w:rPr>
        <w:t>BrainStew</w:t>
      </w:r>
      <w:r w:rsidR="656D5A74" w:rsidRPr="656D5A74">
        <w:rPr>
          <w:sz w:val="36"/>
          <w:szCs w:val="36"/>
        </w:rPr>
        <w:t>!</w:t>
      </w:r>
    </w:p>
    <w:p w14:paraId="25BD9EC9" w14:textId="77777777" w:rsidR="007E1EF9" w:rsidRDefault="007E1EF9" w:rsidP="007E1EF9">
      <w:pPr>
        <w:jc w:val="right"/>
        <w:rPr>
          <w:sz w:val="36"/>
          <w:szCs w:val="36"/>
        </w:rPr>
      </w:pPr>
      <w:r>
        <w:rPr>
          <w:sz w:val="36"/>
          <w:szCs w:val="36"/>
        </w:rPr>
        <w:t>Request for Proposal</w:t>
      </w:r>
      <w:r>
        <w:rPr>
          <w:sz w:val="36"/>
          <w:szCs w:val="36"/>
        </w:rPr>
        <w:br/>
        <w:t>Version 1.0</w:t>
      </w:r>
    </w:p>
    <w:p w14:paraId="76814993" w14:textId="77777777" w:rsidR="007E1EF9" w:rsidRDefault="007E1EF9" w:rsidP="007E1EF9">
      <w:pPr>
        <w:jc w:val="center"/>
        <w:rPr>
          <w:sz w:val="36"/>
          <w:szCs w:val="36"/>
        </w:rPr>
        <w:sectPr w:rsidR="007E1EF9">
          <w:headerReference w:type="first" r:id="rId8"/>
          <w:pgSz w:w="12240" w:h="15840"/>
          <w:pgMar w:top="1440" w:right="1440" w:bottom="1440" w:left="1440" w:header="720" w:footer="720" w:gutter="0"/>
          <w:cols w:space="720"/>
          <w:docGrid w:linePitch="360"/>
        </w:sectPr>
      </w:pPr>
    </w:p>
    <w:p w14:paraId="0721BBF2" w14:textId="3377B598" w:rsidR="007E1EF9" w:rsidRDefault="007E1EF9" w:rsidP="007E1EF9">
      <w:pPr>
        <w:rPr>
          <w:rFonts w:ascii="Aptos Display" w:eastAsia="Aptos Display" w:hAnsi="Aptos Display" w:cs="Aptos Display"/>
          <w:sz w:val="36"/>
          <w:szCs w:val="36"/>
        </w:rPr>
      </w:pPr>
      <w:r w:rsidRPr="1C38D7C0">
        <w:rPr>
          <w:rFonts w:ascii="Aptos Display" w:eastAsia="Aptos Display" w:hAnsi="Aptos Display" w:cs="Aptos Display"/>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860"/>
        <w:gridCol w:w="5940"/>
        <w:gridCol w:w="1560"/>
      </w:tblGrid>
      <w:tr w:rsidR="00A26A75" w14:paraId="0818ADC7" w14:textId="77777777">
        <w:trPr>
          <w:trHeight w:val="300"/>
        </w:trPr>
        <w:tc>
          <w:tcPr>
            <w:tcW w:w="1860" w:type="dxa"/>
            <w:tcBorders>
              <w:right w:val="single" w:sz="12" w:space="0" w:color="000000"/>
            </w:tcBorders>
            <w:shd w:val="clear" w:color="auto" w:fill="DAE9F7"/>
          </w:tcPr>
          <w:p w14:paraId="2FF1C865" w14:textId="7ABE1D2B" w:rsidR="284C6440" w:rsidRDefault="255AD158" w:rsidP="284C6440">
            <w:pPr>
              <w:rPr>
                <w:rFonts w:ascii="Aptos Display" w:eastAsia="Aptos Display" w:hAnsi="Aptos Display" w:cs="Aptos Display"/>
                <w:sz w:val="32"/>
                <w:szCs w:val="32"/>
              </w:rPr>
            </w:pPr>
            <w:r w:rsidRPr="1C38D7C0">
              <w:rPr>
                <w:rFonts w:ascii="Aptos Display" w:eastAsia="Aptos Display" w:hAnsi="Aptos Display" w:cs="Aptos Display"/>
                <w:sz w:val="32"/>
                <w:szCs w:val="32"/>
              </w:rPr>
              <w:t>Date</w:t>
            </w:r>
          </w:p>
        </w:tc>
        <w:tc>
          <w:tcPr>
            <w:tcW w:w="5940" w:type="dxa"/>
            <w:tcBorders>
              <w:top w:val="single" w:sz="12" w:space="0" w:color="000000"/>
              <w:left w:val="single" w:sz="12" w:space="0" w:color="000000"/>
              <w:bottom w:val="single" w:sz="12" w:space="0" w:color="000000"/>
              <w:right w:val="single" w:sz="12" w:space="0" w:color="000000"/>
            </w:tcBorders>
            <w:shd w:val="clear" w:color="auto" w:fill="DAE9F7"/>
          </w:tcPr>
          <w:p w14:paraId="6B75BB41" w14:textId="4BB2285D" w:rsidR="284C6440" w:rsidRDefault="1ED54BD7"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Description</w:t>
            </w:r>
          </w:p>
        </w:tc>
        <w:tc>
          <w:tcPr>
            <w:tcW w:w="1560" w:type="dxa"/>
            <w:tcBorders>
              <w:left w:val="single" w:sz="12" w:space="0" w:color="000000"/>
            </w:tcBorders>
            <w:shd w:val="clear" w:color="auto" w:fill="DAE9F7"/>
          </w:tcPr>
          <w:p w14:paraId="0403F108" w14:textId="7CC62DCF" w:rsidR="284C6440" w:rsidRDefault="56FBC3E1" w:rsidP="3FE9E199">
            <w:pPr>
              <w:rPr>
                <w:rFonts w:ascii="Aptos Display" w:eastAsia="Aptos Display" w:hAnsi="Aptos Display" w:cs="Aptos Display"/>
                <w:sz w:val="32"/>
                <w:szCs w:val="32"/>
              </w:rPr>
            </w:pPr>
            <w:r w:rsidRPr="1C38D7C0">
              <w:rPr>
                <w:rFonts w:ascii="Aptos Display" w:eastAsia="Aptos Display" w:hAnsi="Aptos Display" w:cs="Aptos Display"/>
                <w:sz w:val="32"/>
                <w:szCs w:val="32"/>
              </w:rPr>
              <w:t>Version</w:t>
            </w:r>
          </w:p>
        </w:tc>
      </w:tr>
      <w:tr w:rsidR="00A26A75" w14:paraId="15DFBBDD" w14:textId="77777777">
        <w:trPr>
          <w:trHeight w:val="570"/>
        </w:trPr>
        <w:tc>
          <w:tcPr>
            <w:tcW w:w="1860" w:type="dxa"/>
            <w:shd w:val="clear" w:color="auto" w:fill="auto"/>
          </w:tcPr>
          <w:p w14:paraId="07E4B568" w14:textId="59DC8C84" w:rsidR="284C6440" w:rsidRDefault="4900EB4D"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01/31/</w:t>
            </w:r>
            <w:r w:rsidR="2B4B24AC" w:rsidRPr="1C38D7C0">
              <w:rPr>
                <w:rFonts w:ascii="Aptos Display" w:eastAsia="Aptos Display" w:hAnsi="Aptos Display" w:cs="Aptos Display"/>
                <w:sz w:val="24"/>
                <w:szCs w:val="24"/>
              </w:rPr>
              <w:t>2025</w:t>
            </w:r>
          </w:p>
        </w:tc>
        <w:tc>
          <w:tcPr>
            <w:tcW w:w="5940" w:type="dxa"/>
            <w:tcBorders>
              <w:top w:val="single" w:sz="12" w:space="0" w:color="000000"/>
            </w:tcBorders>
            <w:shd w:val="clear" w:color="auto" w:fill="auto"/>
          </w:tcPr>
          <w:p w14:paraId="1B348C32" w14:textId="3C8D4504" w:rsidR="284C6440" w:rsidRDefault="36D3A760" w:rsidP="284C6440">
            <w:pPr>
              <w:rPr>
                <w:rFonts w:ascii="Aptos Display" w:eastAsia="Aptos Display" w:hAnsi="Aptos Display" w:cs="Aptos Display"/>
                <w:sz w:val="24"/>
                <w:szCs w:val="24"/>
              </w:rPr>
            </w:pPr>
            <w:r w:rsidRPr="1C38D7C0">
              <w:rPr>
                <w:rFonts w:ascii="Aptos Display" w:eastAsia="Aptos Display" w:hAnsi="Aptos Display" w:cs="Aptos Display"/>
                <w:sz w:val="24"/>
                <w:szCs w:val="24"/>
              </w:rPr>
              <w:t>Inital drafting of RFP</w:t>
            </w:r>
          </w:p>
        </w:tc>
        <w:tc>
          <w:tcPr>
            <w:tcW w:w="1560" w:type="dxa"/>
            <w:shd w:val="clear" w:color="auto" w:fill="auto"/>
          </w:tcPr>
          <w:p w14:paraId="5971E98B" w14:textId="7DBFD367" w:rsidR="284C6440" w:rsidRDefault="1E5D5414" w:rsidP="3FE9E199">
            <w:pPr>
              <w:rPr>
                <w:rFonts w:ascii="Aptos Display" w:eastAsia="Aptos Display" w:hAnsi="Aptos Display" w:cs="Aptos Display"/>
                <w:sz w:val="24"/>
                <w:szCs w:val="24"/>
              </w:rPr>
            </w:pPr>
            <w:r w:rsidRPr="1C38D7C0">
              <w:rPr>
                <w:rFonts w:ascii="Aptos Display" w:eastAsia="Aptos Display" w:hAnsi="Aptos Display" w:cs="Aptos Display"/>
                <w:sz w:val="24"/>
                <w:szCs w:val="24"/>
              </w:rPr>
              <w:t>1</w:t>
            </w:r>
            <w:r w:rsidR="44B44E9D" w:rsidRPr="1C38D7C0">
              <w:rPr>
                <w:rFonts w:ascii="Aptos Display" w:eastAsia="Aptos Display" w:hAnsi="Aptos Display" w:cs="Aptos Display"/>
                <w:sz w:val="24"/>
                <w:szCs w:val="24"/>
              </w:rPr>
              <w:t>.0</w:t>
            </w:r>
          </w:p>
        </w:tc>
      </w:tr>
      <w:tr w:rsidR="137FF8E5" w14:paraId="3F25F707" w14:textId="77777777" w:rsidTr="0D8075F6">
        <w:trPr>
          <w:trHeight w:val="570"/>
        </w:trPr>
        <w:tc>
          <w:tcPr>
            <w:tcW w:w="1860" w:type="dxa"/>
            <w:shd w:val="clear" w:color="auto" w:fill="auto"/>
          </w:tcPr>
          <w:p w14:paraId="165CF5F1" w14:textId="290C7C77" w:rsidR="137FF8E5" w:rsidRDefault="1C38D7C0" w:rsidP="137FF8E5">
            <w:pPr>
              <w:rPr>
                <w:rFonts w:ascii="Aptos Display" w:eastAsia="Aptos Display" w:hAnsi="Aptos Display" w:cs="Aptos Display"/>
                <w:sz w:val="24"/>
                <w:szCs w:val="24"/>
              </w:rPr>
            </w:pPr>
            <w:r w:rsidRPr="1C38D7C0">
              <w:rPr>
                <w:rFonts w:ascii="Aptos Display" w:eastAsia="Aptos Display" w:hAnsi="Aptos Display" w:cs="Aptos Display"/>
                <w:sz w:val="24"/>
                <w:szCs w:val="24"/>
              </w:rPr>
              <w:t>02/07/2025</w:t>
            </w:r>
          </w:p>
        </w:tc>
        <w:tc>
          <w:tcPr>
            <w:tcW w:w="5940" w:type="dxa"/>
            <w:shd w:val="clear" w:color="auto" w:fill="auto"/>
          </w:tcPr>
          <w:p w14:paraId="7C8663DA" w14:textId="57D15EC0" w:rsidR="137FF8E5" w:rsidRDefault="46EFFCA3" w:rsidP="137FF8E5">
            <w:pPr>
              <w:rPr>
                <w:rFonts w:cs="Calibri"/>
                <w:sz w:val="24"/>
                <w:szCs w:val="24"/>
              </w:rPr>
            </w:pPr>
            <w:r w:rsidRPr="46EFFCA3">
              <w:rPr>
                <w:rFonts w:cs="Calibri"/>
                <w:sz w:val="24"/>
                <w:szCs w:val="24"/>
              </w:rPr>
              <w:t xml:space="preserve">Final </w:t>
            </w:r>
            <w:r w:rsidR="755BD1BB" w:rsidRPr="755BD1BB">
              <w:rPr>
                <w:rFonts w:cs="Calibri"/>
                <w:sz w:val="24"/>
                <w:szCs w:val="24"/>
              </w:rPr>
              <w:t xml:space="preserve">document and </w:t>
            </w:r>
            <w:r w:rsidR="6D04F8D9" w:rsidRPr="6D04F8D9">
              <w:rPr>
                <w:rFonts w:cs="Calibri"/>
                <w:sz w:val="24"/>
                <w:szCs w:val="24"/>
              </w:rPr>
              <w:t>proposal</w:t>
            </w:r>
          </w:p>
        </w:tc>
        <w:tc>
          <w:tcPr>
            <w:tcW w:w="1560" w:type="dxa"/>
            <w:shd w:val="clear" w:color="auto" w:fill="auto"/>
          </w:tcPr>
          <w:p w14:paraId="17E0BCC2" w14:textId="12F82092" w:rsidR="137FF8E5" w:rsidRDefault="7194C29E" w:rsidP="3FE9E199">
            <w:pPr>
              <w:rPr>
                <w:rFonts w:cs="Calibri"/>
                <w:sz w:val="24"/>
                <w:szCs w:val="24"/>
              </w:rPr>
            </w:pPr>
            <w:r w:rsidRPr="7194C29E">
              <w:rPr>
                <w:rFonts w:cs="Calibri"/>
                <w:sz w:val="24"/>
                <w:szCs w:val="24"/>
              </w:rPr>
              <w:t>2.0</w:t>
            </w:r>
          </w:p>
        </w:tc>
      </w:tr>
    </w:tbl>
    <w:p w14:paraId="454B6550" w14:textId="77777777" w:rsidR="007E1EF9" w:rsidRDefault="007E1EF9" w:rsidP="007E1EF9">
      <w:pPr>
        <w:rPr>
          <w:rFonts w:ascii="Aptos Display" w:eastAsia="Aptos Display" w:hAnsi="Aptos Display" w:cs="Aptos Display"/>
          <w:sz w:val="36"/>
          <w:szCs w:val="36"/>
        </w:rPr>
      </w:pPr>
    </w:p>
    <w:p w14:paraId="0E244CF5" w14:textId="2B71859D" w:rsidR="007E1EF9" w:rsidRPr="007E1EF9" w:rsidRDefault="007E1EF9" w:rsidP="005B6AFD">
      <w:pPr>
        <w:rPr>
          <w:rFonts w:ascii="Aptos Display" w:eastAsia="Aptos Display" w:hAnsi="Aptos Display" w:cs="Aptos Display"/>
          <w:sz w:val="36"/>
          <w:szCs w:val="36"/>
        </w:rPr>
      </w:pPr>
      <w:r w:rsidRPr="1C38D7C0">
        <w:rPr>
          <w:rFonts w:ascii="Aptos Display" w:eastAsia="Aptos Display" w:hAnsi="Aptos Display" w:cs="Aptos Display"/>
          <w:sz w:val="36"/>
          <w:szCs w:val="36"/>
        </w:rPr>
        <w:t>Table of Contents</w:t>
      </w:r>
      <w:r w:rsidR="00F1550C">
        <w:rPr>
          <w:rFonts w:ascii="Aptos Display" w:eastAsia="Aptos Display" w:hAnsi="Aptos Display" w:cs="Aptos Display"/>
          <w:sz w:val="36"/>
          <w:szCs w:val="36"/>
        </w:rPr>
        <w:br/>
      </w:r>
      <w:r w:rsidRPr="1C38D7C0">
        <w:rPr>
          <w:rFonts w:ascii="Aptos Display" w:eastAsia="Aptos Display" w:hAnsi="Aptos Display" w:cs="Aptos Display"/>
          <w:sz w:val="36"/>
          <w:szCs w:val="36"/>
        </w:rPr>
        <w:t>Problem description</w:t>
      </w:r>
    </w:p>
    <w:p w14:paraId="21A90FC6"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Project Objectives</w:t>
      </w:r>
    </w:p>
    <w:p w14:paraId="6DCEDE51"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Current System(s</w:t>
      </w:r>
      <w:r w:rsidR="00D359AE" w:rsidRPr="1C38D7C0">
        <w:rPr>
          <w:rFonts w:ascii="Aptos Display" w:eastAsia="Aptos Display" w:hAnsi="Aptos Display" w:cs="Aptos Display"/>
          <w:sz w:val="36"/>
          <w:szCs w:val="36"/>
        </w:rPr>
        <w:t xml:space="preserve">) – if any </w:t>
      </w:r>
      <w:r w:rsidRPr="1C38D7C0">
        <w:rPr>
          <w:rFonts w:ascii="Aptos Display" w:eastAsia="Aptos Display" w:hAnsi="Aptos Display" w:cs="Aptos Display"/>
          <w:sz w:val="36"/>
          <w:szCs w:val="36"/>
        </w:rPr>
        <w:t>or similar systems</w:t>
      </w:r>
    </w:p>
    <w:p w14:paraId="3433BCE4"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Intended users and their interaction with the system</w:t>
      </w:r>
    </w:p>
    <w:p w14:paraId="3FE24D39" w14:textId="77777777" w:rsidR="007E1EF9" w:rsidRDefault="007E1EF9" w:rsidP="007E1EF9">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interactions with other systems inside/outside the client organization</w:t>
      </w:r>
    </w:p>
    <w:p w14:paraId="67B947BD" w14:textId="77777777" w:rsidR="00335717" w:rsidRDefault="007E1EF9"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Known constraints to development</w:t>
      </w:r>
    </w:p>
    <w:p w14:paraId="4A021B2A"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Project Schedule </w:t>
      </w:r>
    </w:p>
    <w:p w14:paraId="4DD8FD9D"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How to Submit Proposals </w:t>
      </w:r>
    </w:p>
    <w:p w14:paraId="18864455" w14:textId="77777777" w:rsid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 xml:space="preserve">Dates </w:t>
      </w:r>
    </w:p>
    <w:p w14:paraId="71F8319D" w14:textId="77777777" w:rsidR="007E1EF9" w:rsidRPr="00335717" w:rsidRDefault="00335717" w:rsidP="00335717">
      <w:pPr>
        <w:pStyle w:val="ListParagraph"/>
        <w:numPr>
          <w:ilvl w:val="0"/>
          <w:numId w:val="1"/>
        </w:numPr>
        <w:rPr>
          <w:rFonts w:ascii="Aptos Display" w:eastAsia="Aptos Display" w:hAnsi="Aptos Display" w:cs="Aptos Display"/>
          <w:sz w:val="36"/>
          <w:szCs w:val="36"/>
        </w:rPr>
      </w:pPr>
      <w:r w:rsidRPr="1C38D7C0">
        <w:rPr>
          <w:rFonts w:ascii="Aptos Display" w:eastAsia="Aptos Display" w:hAnsi="Aptos Display" w:cs="Aptos Display"/>
          <w:sz w:val="36"/>
          <w:szCs w:val="36"/>
        </w:rPr>
        <w:t>Glossary of terms</w:t>
      </w:r>
    </w:p>
    <w:p w14:paraId="599451D7" w14:textId="77777777" w:rsidR="007E1EF9" w:rsidRDefault="007E1EF9" w:rsidP="007E1EF9">
      <w:pPr>
        <w:rPr>
          <w:rFonts w:ascii="Aptos Display" w:eastAsia="Aptos Display" w:hAnsi="Aptos Display" w:cs="Aptos Display"/>
          <w:sz w:val="36"/>
          <w:szCs w:val="36"/>
        </w:rPr>
      </w:pPr>
    </w:p>
    <w:p w14:paraId="2A147E0C" w14:textId="77777777" w:rsidR="00D359AE" w:rsidRDefault="00D359AE" w:rsidP="007E1EF9">
      <w:pPr>
        <w:rPr>
          <w:rFonts w:ascii="Aptos Display" w:eastAsia="Aptos Display" w:hAnsi="Aptos Display" w:cs="Aptos Display"/>
          <w:sz w:val="36"/>
          <w:szCs w:val="36"/>
        </w:rPr>
      </w:pPr>
    </w:p>
    <w:p w14:paraId="6F345D23" w14:textId="77777777" w:rsidR="007E1EF9" w:rsidRDefault="007E1EF9" w:rsidP="007E1EF9">
      <w:pPr>
        <w:rPr>
          <w:rFonts w:ascii="Aptos Display" w:eastAsia="Aptos Display" w:hAnsi="Aptos Display" w:cs="Aptos Display"/>
          <w:sz w:val="36"/>
          <w:szCs w:val="36"/>
        </w:rPr>
      </w:pPr>
    </w:p>
    <w:p w14:paraId="46E5EC32" w14:textId="77777777"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Problem description / opportunity / expression of need</w:t>
      </w:r>
    </w:p>
    <w:p w14:paraId="7DA303F7" w14:textId="77777777" w:rsidR="007E1EF9" w:rsidRPr="000B4987" w:rsidRDefault="007E1EF9" w:rsidP="007E1EF9">
      <w:pPr>
        <w:pStyle w:val="ListParagraph"/>
        <w:rPr>
          <w:rFonts w:ascii="Aptos Display" w:eastAsia="Aptos Display" w:hAnsi="Aptos Display" w:cs="Aptos Display"/>
          <w:sz w:val="24"/>
          <w:szCs w:val="24"/>
        </w:rPr>
      </w:pPr>
    </w:p>
    <w:p w14:paraId="23867A0F" w14:textId="3FAC1FE9" w:rsidR="007E1EF9" w:rsidRDefault="000F40DD" w:rsidP="000F40DD">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w:t>
      </w:r>
      <w:r w:rsidR="0011192A" w:rsidRPr="0011192A">
        <w:rPr>
          <w:rFonts w:ascii="Aptos Display" w:eastAsia="Aptos Display" w:hAnsi="Aptos Display" w:cs="Aptos Display"/>
          <w:sz w:val="24"/>
          <w:szCs w:val="24"/>
        </w:rPr>
        <w:t>Metroidvania</w:t>
      </w:r>
      <w:r w:rsidRPr="1C38D7C0">
        <w:rPr>
          <w:rFonts w:ascii="Aptos Display" w:eastAsia="Aptos Display" w:hAnsi="Aptos Display" w:cs="Aptos Display"/>
          <w:sz w:val="24"/>
          <w:szCs w:val="24"/>
        </w:rPr>
        <w:t xml:space="preserve"> genre of game has been in a lull for the past few years and this gap has made way for the next great game. Games like Hollow Knight or Ori and the Blind Forest have shown that the genre is popular, but sequels have gone largely unnoticed or delayed, leaving players looking for the next big hit.</w:t>
      </w:r>
      <w:r>
        <w:tab/>
      </w:r>
    </w:p>
    <w:p w14:paraId="1E3C8CFD" w14:textId="46C50779" w:rsidR="3897DC4C" w:rsidRDefault="3897DC4C" w:rsidP="3897DC4C">
      <w:pPr>
        <w:pStyle w:val="ListParagraph"/>
        <w:rPr>
          <w:sz w:val="24"/>
          <w:szCs w:val="24"/>
        </w:rPr>
      </w:pPr>
    </w:p>
    <w:p w14:paraId="43F68B96" w14:textId="64F22A84" w:rsidR="1264C61F" w:rsidRDefault="000F40DD" w:rsidP="65609C44">
      <w:pPr>
        <w:pStyle w:val="ListParagraph"/>
        <w:rPr>
          <w:sz w:val="24"/>
          <w:szCs w:val="24"/>
        </w:rPr>
      </w:pPr>
      <w:r>
        <w:rPr>
          <w:sz w:val="24"/>
          <w:szCs w:val="24"/>
        </w:rPr>
        <w:t>This is a</w:t>
      </w:r>
      <w:r w:rsidR="00EB066C">
        <w:rPr>
          <w:sz w:val="24"/>
          <w:szCs w:val="24"/>
        </w:rPr>
        <w:t xml:space="preserve"> major</w:t>
      </w:r>
      <w:r>
        <w:rPr>
          <w:sz w:val="24"/>
          <w:szCs w:val="24"/>
        </w:rPr>
        <w:t xml:space="preserve"> marketing and profit </w:t>
      </w:r>
      <w:r w:rsidR="00EB066C">
        <w:rPr>
          <w:sz w:val="24"/>
          <w:szCs w:val="24"/>
        </w:rPr>
        <w:t xml:space="preserve">opportunity that would be incredible to capitalize on. </w:t>
      </w:r>
      <w:r w:rsidR="005A7CE2">
        <w:rPr>
          <w:sz w:val="24"/>
          <w:szCs w:val="24"/>
        </w:rPr>
        <w:t>Besides from the monetary aspects</w:t>
      </w:r>
      <w:r w:rsidR="008A45EC">
        <w:rPr>
          <w:sz w:val="24"/>
          <w:szCs w:val="24"/>
        </w:rPr>
        <w:t>, having this be a major hit in the community would put our name on the</w:t>
      </w:r>
      <w:r w:rsidR="002900D4">
        <w:rPr>
          <w:sz w:val="24"/>
          <w:szCs w:val="24"/>
        </w:rPr>
        <w:t xml:space="preserve"> </w:t>
      </w:r>
      <w:r w:rsidR="00FB6298">
        <w:rPr>
          <w:sz w:val="24"/>
          <w:szCs w:val="24"/>
        </w:rPr>
        <w:t xml:space="preserve">radar </w:t>
      </w:r>
      <w:r w:rsidR="006A687F">
        <w:rPr>
          <w:sz w:val="24"/>
          <w:szCs w:val="24"/>
        </w:rPr>
        <w:t xml:space="preserve">and </w:t>
      </w:r>
      <w:r w:rsidR="00005A4C">
        <w:rPr>
          <w:sz w:val="24"/>
          <w:szCs w:val="24"/>
        </w:rPr>
        <w:t xml:space="preserve">on the same field as major companies such as </w:t>
      </w:r>
      <w:r w:rsidR="00F608DC">
        <w:rPr>
          <w:sz w:val="24"/>
          <w:szCs w:val="24"/>
        </w:rPr>
        <w:t>B</w:t>
      </w:r>
      <w:r w:rsidR="00005A4C">
        <w:rPr>
          <w:sz w:val="24"/>
          <w:szCs w:val="24"/>
        </w:rPr>
        <w:t>lizzard and</w:t>
      </w:r>
      <w:r w:rsidR="00344CFD">
        <w:rPr>
          <w:sz w:val="24"/>
          <w:szCs w:val="24"/>
        </w:rPr>
        <w:t xml:space="preserve"> Microsoft.</w:t>
      </w:r>
    </w:p>
    <w:p w14:paraId="79055C4D" w14:textId="77777777" w:rsidR="007E1EF9" w:rsidRPr="007E1EF9" w:rsidRDefault="007E1EF9"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Project Objectives</w:t>
      </w:r>
    </w:p>
    <w:p w14:paraId="5DB2E16B" w14:textId="77777777" w:rsidR="007E1EF9" w:rsidRDefault="007E1EF9" w:rsidP="007E1EF9">
      <w:pPr>
        <w:pStyle w:val="ListParagraph"/>
        <w:rPr>
          <w:rFonts w:ascii="Aptos Display" w:eastAsia="Aptos Display" w:hAnsi="Aptos Display" w:cs="Aptos Display"/>
          <w:sz w:val="24"/>
          <w:szCs w:val="24"/>
        </w:rPr>
      </w:pPr>
    </w:p>
    <w:p w14:paraId="3744DED3" w14:textId="62A05F25" w:rsidR="0081481A" w:rsidRDefault="004D065F" w:rsidP="007E1EF9">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The</w:t>
      </w:r>
      <w:r w:rsidR="0081481A" w:rsidRPr="1C38D7C0">
        <w:rPr>
          <w:rFonts w:ascii="Aptos Display" w:eastAsia="Aptos Display" w:hAnsi="Aptos Display" w:cs="Aptos Display"/>
          <w:sz w:val="24"/>
          <w:szCs w:val="24"/>
        </w:rPr>
        <w:t xml:space="preserve"> </w:t>
      </w:r>
      <w:r w:rsidR="00266860" w:rsidRPr="1C38D7C0">
        <w:rPr>
          <w:rFonts w:ascii="Aptos Display" w:eastAsia="Aptos Display" w:hAnsi="Aptos Display" w:cs="Aptos Display"/>
          <w:sz w:val="24"/>
          <w:szCs w:val="24"/>
        </w:rPr>
        <w:t>objective</w:t>
      </w:r>
      <w:r w:rsidR="00C84820" w:rsidRPr="1C38D7C0">
        <w:rPr>
          <w:rFonts w:ascii="Aptos Display" w:eastAsia="Aptos Display" w:hAnsi="Aptos Display" w:cs="Aptos Display"/>
          <w:sz w:val="24"/>
          <w:szCs w:val="24"/>
        </w:rPr>
        <w:t xml:space="preserve"> of this project will</w:t>
      </w:r>
      <w:r w:rsidR="004D58C1" w:rsidRPr="1C38D7C0">
        <w:rPr>
          <w:rFonts w:ascii="Aptos Display" w:eastAsia="Aptos Display" w:hAnsi="Aptos Display" w:cs="Aptos Display"/>
          <w:sz w:val="24"/>
          <w:szCs w:val="24"/>
        </w:rPr>
        <w:t xml:space="preserve"> </w:t>
      </w:r>
      <w:r w:rsidR="00496EEC" w:rsidRPr="1C38D7C0">
        <w:rPr>
          <w:rFonts w:ascii="Aptos Display" w:eastAsia="Aptos Display" w:hAnsi="Aptos Display" w:cs="Aptos Display"/>
          <w:sz w:val="24"/>
          <w:szCs w:val="24"/>
        </w:rPr>
        <w:t xml:space="preserve">be to create </w:t>
      </w:r>
      <w:r w:rsidR="00BA2C18" w:rsidRPr="1C38D7C0">
        <w:rPr>
          <w:rFonts w:ascii="Aptos Display" w:eastAsia="Aptos Display" w:hAnsi="Aptos Display" w:cs="Aptos Display"/>
          <w:sz w:val="24"/>
          <w:szCs w:val="24"/>
        </w:rPr>
        <w:t xml:space="preserve">a </w:t>
      </w:r>
      <w:r w:rsidR="56FBC3E1" w:rsidRPr="1C38D7C0">
        <w:rPr>
          <w:rFonts w:ascii="Aptos Display" w:eastAsia="Aptos Display" w:hAnsi="Aptos Display" w:cs="Aptos Display"/>
          <w:sz w:val="24"/>
          <w:szCs w:val="24"/>
        </w:rPr>
        <w:t>run-and-</w:t>
      </w:r>
      <w:r w:rsidR="46F89842" w:rsidRPr="46F89842">
        <w:rPr>
          <w:sz w:val="24"/>
          <w:szCs w:val="24"/>
        </w:rPr>
        <w:t>gu</w:t>
      </w:r>
      <w:r w:rsidR="00130383">
        <w:rPr>
          <w:sz w:val="24"/>
          <w:szCs w:val="24"/>
        </w:rPr>
        <w:t xml:space="preserve">n </w:t>
      </w:r>
      <w:r w:rsidR="46F89842" w:rsidRPr="46F89842">
        <w:rPr>
          <w:sz w:val="24"/>
          <w:szCs w:val="24"/>
        </w:rPr>
        <w:t>game</w:t>
      </w:r>
      <w:r w:rsidR="00BA2C18" w:rsidRPr="1C38D7C0">
        <w:rPr>
          <w:rFonts w:ascii="Aptos Display" w:eastAsia="Aptos Display" w:hAnsi="Aptos Display" w:cs="Aptos Display"/>
          <w:sz w:val="24"/>
          <w:szCs w:val="24"/>
        </w:rPr>
        <w:t xml:space="preserve"> </w:t>
      </w:r>
      <w:r w:rsidR="00BA1FB0" w:rsidRPr="1C38D7C0">
        <w:rPr>
          <w:rFonts w:ascii="Aptos Display" w:eastAsia="Aptos Display" w:hAnsi="Aptos Display" w:cs="Aptos Display"/>
          <w:sz w:val="24"/>
          <w:szCs w:val="24"/>
        </w:rPr>
        <w:t xml:space="preserve">filling the single player </w:t>
      </w:r>
      <w:r w:rsidR="0011192A" w:rsidRPr="0011192A">
        <w:rPr>
          <w:rFonts w:ascii="Aptos Display" w:eastAsia="Aptos Display" w:hAnsi="Aptos Display" w:cs="Aptos Display"/>
          <w:sz w:val="24"/>
          <w:szCs w:val="24"/>
        </w:rPr>
        <w:t>Metroidvania </w:t>
      </w:r>
      <w:r w:rsidR="00BA1FB0" w:rsidRPr="1C38D7C0">
        <w:rPr>
          <w:rFonts w:ascii="Aptos Display" w:eastAsia="Aptos Display" w:hAnsi="Aptos Display" w:cs="Aptos Display"/>
          <w:sz w:val="24"/>
          <w:szCs w:val="24"/>
        </w:rPr>
        <w:t xml:space="preserve">niche. Some major objectives </w:t>
      </w:r>
      <w:r w:rsidR="00D47996" w:rsidRPr="1C38D7C0">
        <w:rPr>
          <w:rFonts w:ascii="Aptos Display" w:eastAsia="Aptos Display" w:hAnsi="Aptos Display" w:cs="Aptos Display"/>
          <w:sz w:val="24"/>
          <w:szCs w:val="24"/>
        </w:rPr>
        <w:t xml:space="preserve">will </w:t>
      </w:r>
      <w:r w:rsidR="00BA1FB0" w:rsidRPr="1C38D7C0">
        <w:rPr>
          <w:rFonts w:ascii="Aptos Display" w:eastAsia="Aptos Display" w:hAnsi="Aptos Display" w:cs="Aptos Display"/>
          <w:sz w:val="24"/>
          <w:szCs w:val="24"/>
        </w:rPr>
        <w:t>be:</w:t>
      </w:r>
    </w:p>
    <w:p w14:paraId="0CC5B6E7" w14:textId="48780E68" w:rsidR="00BA1FB0" w:rsidRDefault="56114481" w:rsidP="00BA1FB0">
      <w:pPr>
        <w:pStyle w:val="ListParagraph"/>
        <w:numPr>
          <w:ilvl w:val="0"/>
          <w:numId w:val="3"/>
        </w:numPr>
        <w:rPr>
          <w:rFonts w:ascii="Aptos Display" w:eastAsia="Aptos Display" w:hAnsi="Aptos Display" w:cs="Aptos Display"/>
          <w:sz w:val="24"/>
          <w:szCs w:val="24"/>
        </w:rPr>
      </w:pPr>
      <w:r w:rsidRPr="56114481">
        <w:rPr>
          <w:rFonts w:ascii="Aptos Display" w:eastAsia="Aptos Display" w:hAnsi="Aptos Display" w:cs="Aptos Display"/>
          <w:sz w:val="24"/>
          <w:szCs w:val="24"/>
        </w:rPr>
        <w:t>Audo-Visual &amp; Style</w:t>
      </w:r>
    </w:p>
    <w:p w14:paraId="30C7B2FF" w14:textId="12EB8BB3" w:rsidR="56114481" w:rsidRDefault="56114481" w:rsidP="56114481">
      <w:pPr>
        <w:pStyle w:val="ListParagraph"/>
        <w:numPr>
          <w:ilvl w:val="1"/>
          <w:numId w:val="3"/>
        </w:numPr>
        <w:rPr>
          <w:rFonts w:ascii="Aptos Display" w:eastAsia="Aptos Display" w:hAnsi="Aptos Display" w:cs="Aptos Display"/>
          <w:sz w:val="24"/>
          <w:szCs w:val="24"/>
        </w:rPr>
      </w:pPr>
    </w:p>
    <w:p w14:paraId="0F4F49F4" w14:textId="74A72D07" w:rsidR="00410067" w:rsidRDefault="3FE9E199" w:rsidP="00BA1FB0">
      <w:pPr>
        <w:pStyle w:val="ListParagraph"/>
        <w:numPr>
          <w:ilvl w:val="0"/>
          <w:numId w:val="3"/>
        </w:numPr>
        <w:rPr>
          <w:rFonts w:ascii="Aptos Display" w:eastAsia="Aptos Display" w:hAnsi="Aptos Display" w:cs="Aptos Display"/>
          <w:sz w:val="24"/>
          <w:szCs w:val="24"/>
        </w:rPr>
      </w:pPr>
      <w:r w:rsidRPr="3FE9E199">
        <w:rPr>
          <w:rFonts w:ascii="Aptos Display" w:eastAsia="Aptos Display" w:hAnsi="Aptos Display" w:cs="Aptos Display"/>
          <w:sz w:val="24"/>
          <w:szCs w:val="24"/>
        </w:rPr>
        <w:t>Immersive/diverse</w:t>
      </w:r>
      <w:r w:rsidR="00D70DDB" w:rsidRPr="1C38D7C0">
        <w:rPr>
          <w:rFonts w:ascii="Aptos Display" w:eastAsia="Aptos Display" w:hAnsi="Aptos Display" w:cs="Aptos Display"/>
          <w:sz w:val="24"/>
          <w:szCs w:val="24"/>
        </w:rPr>
        <w:t xml:space="preserve"> enemy design</w:t>
      </w:r>
    </w:p>
    <w:p w14:paraId="70D1E250" w14:textId="7F420843" w:rsidR="3FE9E199" w:rsidRDefault="3FE9E199" w:rsidP="3FE9E199">
      <w:pPr>
        <w:pStyle w:val="ListParagraph"/>
        <w:numPr>
          <w:ilvl w:val="1"/>
          <w:numId w:val="3"/>
        </w:numPr>
        <w:rPr>
          <w:rFonts w:ascii="Aptos Display" w:eastAsia="Aptos Display" w:hAnsi="Aptos Display" w:cs="Aptos Display"/>
          <w:sz w:val="24"/>
          <w:szCs w:val="24"/>
        </w:rPr>
      </w:pPr>
      <w:r w:rsidRPr="3FE9E199">
        <w:rPr>
          <w:rFonts w:ascii="Aptos Display" w:eastAsia="Aptos Display" w:hAnsi="Aptos Display" w:cs="Aptos Display"/>
          <w:sz w:val="24"/>
          <w:szCs w:val="24"/>
        </w:rPr>
        <w:t>Satirical with dark humor</w:t>
      </w:r>
    </w:p>
    <w:p w14:paraId="1699FBBC" w14:textId="7A2DDCCA" w:rsidR="3897DC4C" w:rsidRDefault="3FE9E199" w:rsidP="3897DC4C">
      <w:pPr>
        <w:pStyle w:val="ListParagraph"/>
        <w:numPr>
          <w:ilvl w:val="1"/>
          <w:numId w:val="3"/>
        </w:numPr>
        <w:rPr>
          <w:rFonts w:ascii="Aptos Display" w:eastAsia="Aptos Display" w:hAnsi="Aptos Display" w:cs="Aptos Display"/>
          <w:sz w:val="24"/>
          <w:szCs w:val="24"/>
        </w:rPr>
      </w:pPr>
      <w:r w:rsidRPr="3FE9E199">
        <w:rPr>
          <w:rFonts w:ascii="Aptos Display" w:eastAsia="Aptos Display" w:hAnsi="Aptos Display" w:cs="Aptos Display"/>
          <w:sz w:val="24"/>
          <w:szCs w:val="24"/>
        </w:rPr>
        <w:t xml:space="preserve">Bullet-hell enemy patterns with distinct and complex attack patterns (or stages </w:t>
      </w:r>
      <w:r w:rsidR="43694E48" w:rsidRPr="43694E48">
        <w:rPr>
          <w:rFonts w:ascii="Aptos Display" w:eastAsia="Aptos Display" w:hAnsi="Aptos Display" w:cs="Aptos Display"/>
          <w:sz w:val="24"/>
          <w:szCs w:val="24"/>
        </w:rPr>
        <w:t xml:space="preserve">depending on </w:t>
      </w:r>
      <w:r w:rsidR="6C72D893" w:rsidRPr="6C72D893">
        <w:rPr>
          <w:rFonts w:ascii="Aptos Display" w:eastAsia="Aptos Display" w:hAnsi="Aptos Display" w:cs="Aptos Display"/>
          <w:sz w:val="24"/>
          <w:szCs w:val="24"/>
        </w:rPr>
        <w:t>health</w:t>
      </w:r>
      <w:r w:rsidR="64F79716" w:rsidRPr="64F79716">
        <w:rPr>
          <w:rFonts w:ascii="Aptos Display" w:eastAsia="Aptos Display" w:hAnsi="Aptos Display" w:cs="Aptos Display"/>
          <w:sz w:val="24"/>
          <w:szCs w:val="24"/>
        </w:rPr>
        <w:t xml:space="preserve">), and </w:t>
      </w:r>
      <w:r w:rsidR="3897DC4C" w:rsidRPr="3897DC4C">
        <w:rPr>
          <w:rFonts w:ascii="Aptos Display" w:eastAsia="Aptos Display" w:hAnsi="Aptos Display" w:cs="Aptos Display"/>
          <w:sz w:val="24"/>
          <w:szCs w:val="24"/>
        </w:rPr>
        <w:t>dodgeable gaps</w:t>
      </w:r>
    </w:p>
    <w:p w14:paraId="70A3E35A" w14:textId="70ED636D" w:rsidR="00D70DDB" w:rsidRDefault="00A05A0C" w:rsidP="00BA1FB0">
      <w:pPr>
        <w:pStyle w:val="ListParagraph"/>
        <w:numPr>
          <w:ilvl w:val="0"/>
          <w:numId w:val="3"/>
        </w:numPr>
        <w:rPr>
          <w:rFonts w:ascii="Aptos Display" w:eastAsia="Aptos Display" w:hAnsi="Aptos Display" w:cs="Aptos Display"/>
          <w:sz w:val="24"/>
          <w:szCs w:val="24"/>
        </w:rPr>
      </w:pPr>
      <w:r w:rsidRPr="1C38D7C0">
        <w:rPr>
          <w:rFonts w:ascii="Aptos Display" w:eastAsia="Aptos Display" w:hAnsi="Aptos Display" w:cs="Aptos Display"/>
          <w:sz w:val="24"/>
          <w:szCs w:val="24"/>
        </w:rPr>
        <w:t>Smooth gameplay</w:t>
      </w:r>
    </w:p>
    <w:p w14:paraId="59527D56" w14:textId="61D9FB60" w:rsidR="0D8075F6" w:rsidRDefault="4D0AC91A" w:rsidP="0D8075F6">
      <w:pPr>
        <w:pStyle w:val="ListParagraph"/>
        <w:numPr>
          <w:ilvl w:val="1"/>
          <w:numId w:val="3"/>
        </w:numPr>
        <w:rPr>
          <w:rFonts w:ascii="Aptos Display" w:eastAsia="Aptos Display" w:hAnsi="Aptos Display" w:cs="Aptos Display"/>
          <w:sz w:val="24"/>
          <w:szCs w:val="24"/>
        </w:rPr>
      </w:pPr>
      <w:r w:rsidRPr="4D0AC91A">
        <w:rPr>
          <w:rFonts w:ascii="Aptos Display" w:eastAsia="Aptos Display" w:hAnsi="Aptos Display" w:cs="Aptos Display"/>
          <w:sz w:val="24"/>
          <w:szCs w:val="24"/>
        </w:rPr>
        <w:t xml:space="preserve">Responsive controls: </w:t>
      </w:r>
      <w:r w:rsidR="031EA1D3" w:rsidRPr="031EA1D3">
        <w:rPr>
          <w:rFonts w:ascii="Aptos Display" w:eastAsia="Aptos Display" w:hAnsi="Aptos Display" w:cs="Aptos Display"/>
          <w:sz w:val="24"/>
          <w:szCs w:val="24"/>
        </w:rPr>
        <w:t xml:space="preserve">snappy movement, </w:t>
      </w:r>
      <w:r w:rsidR="2ECF62F2" w:rsidRPr="2ECF62F2">
        <w:rPr>
          <w:rFonts w:ascii="Aptos Display" w:eastAsia="Aptos Display" w:hAnsi="Aptos Display" w:cs="Aptos Display"/>
          <w:sz w:val="24"/>
          <w:szCs w:val="24"/>
        </w:rPr>
        <w:t xml:space="preserve">aiming, and shooting with </w:t>
      </w:r>
      <w:r w:rsidR="5DCB7047" w:rsidRPr="5DCB7047">
        <w:rPr>
          <w:rFonts w:ascii="Aptos Display" w:eastAsia="Aptos Display" w:hAnsi="Aptos Display" w:cs="Aptos Display"/>
          <w:sz w:val="24"/>
          <w:szCs w:val="24"/>
        </w:rPr>
        <w:t xml:space="preserve">precise enough </w:t>
      </w:r>
      <w:r w:rsidR="77326028" w:rsidRPr="77326028">
        <w:rPr>
          <w:rFonts w:ascii="Aptos Display" w:eastAsia="Aptos Display" w:hAnsi="Aptos Display" w:cs="Aptos Display"/>
          <w:sz w:val="24"/>
          <w:szCs w:val="24"/>
        </w:rPr>
        <w:t>hitboxes</w:t>
      </w:r>
    </w:p>
    <w:p w14:paraId="39C5E3BC" w14:textId="4634BEAF" w:rsidR="00A05A0C" w:rsidRDefault="00741FE1" w:rsidP="00BA1FB0">
      <w:pPr>
        <w:pStyle w:val="ListParagraph"/>
        <w:numPr>
          <w:ilvl w:val="0"/>
          <w:numId w:val="3"/>
        </w:numPr>
        <w:rPr>
          <w:rFonts w:ascii="Aptos Display" w:eastAsia="Aptos Display" w:hAnsi="Aptos Display" w:cs="Aptos Display"/>
          <w:sz w:val="24"/>
          <w:szCs w:val="24"/>
        </w:rPr>
      </w:pPr>
      <w:r w:rsidRPr="1C38D7C0">
        <w:rPr>
          <w:rFonts w:ascii="Aptos Display" w:eastAsia="Aptos Display" w:hAnsi="Aptos Display" w:cs="Aptos Display"/>
          <w:sz w:val="24"/>
          <w:szCs w:val="24"/>
        </w:rPr>
        <w:t>Multiple weapon powerups to use</w:t>
      </w:r>
    </w:p>
    <w:p w14:paraId="24519ED7" w14:textId="450B1981" w:rsidR="47F12D97" w:rsidRDefault="47F12D97" w:rsidP="47F12D97">
      <w:pPr>
        <w:pStyle w:val="ListParagraph"/>
        <w:numPr>
          <w:ilvl w:val="1"/>
          <w:numId w:val="3"/>
        </w:numPr>
        <w:rPr>
          <w:rFonts w:ascii="Aptos Display" w:eastAsia="Aptos Display" w:hAnsi="Aptos Display" w:cs="Aptos Display"/>
          <w:sz w:val="24"/>
          <w:szCs w:val="24"/>
        </w:rPr>
      </w:pPr>
      <w:r w:rsidRPr="47F12D97">
        <w:rPr>
          <w:rFonts w:ascii="Aptos Display" w:eastAsia="Aptos Display" w:hAnsi="Aptos Display" w:cs="Aptos Display"/>
          <w:sz w:val="24"/>
          <w:szCs w:val="24"/>
        </w:rPr>
        <w:t xml:space="preserve">Different projectile types (e.g. wide spread shots, explosive rounds, </w:t>
      </w:r>
      <w:r w:rsidR="0F353FB7" w:rsidRPr="0F353FB7">
        <w:rPr>
          <w:rFonts w:ascii="Aptos Display" w:eastAsia="Aptos Display" w:hAnsi="Aptos Display" w:cs="Aptos Display"/>
          <w:sz w:val="24"/>
          <w:szCs w:val="24"/>
        </w:rPr>
        <w:t xml:space="preserve">rotten </w:t>
      </w:r>
      <w:r w:rsidR="68227458" w:rsidRPr="68227458">
        <w:rPr>
          <w:rFonts w:ascii="Aptos Display" w:eastAsia="Aptos Display" w:hAnsi="Aptos Display" w:cs="Aptos Display"/>
          <w:sz w:val="24"/>
          <w:szCs w:val="24"/>
        </w:rPr>
        <w:t>orange</w:t>
      </w:r>
      <w:r w:rsidR="449B4858" w:rsidRPr="449B4858">
        <w:rPr>
          <w:rFonts w:ascii="Aptos Display" w:eastAsia="Aptos Display" w:hAnsi="Aptos Display" w:cs="Aptos Display"/>
          <w:sz w:val="24"/>
          <w:szCs w:val="24"/>
        </w:rPr>
        <w:t xml:space="preserve"> </w:t>
      </w:r>
      <w:r w:rsidR="4BD0DB4F" w:rsidRPr="4BD0DB4F">
        <w:rPr>
          <w:rFonts w:ascii="Aptos Display" w:eastAsia="Aptos Display" w:hAnsi="Aptos Display" w:cs="Aptos Display"/>
          <w:sz w:val="24"/>
          <w:szCs w:val="24"/>
        </w:rPr>
        <w:t xml:space="preserve">ammo, </w:t>
      </w:r>
      <w:r w:rsidR="26993F7B" w:rsidRPr="26993F7B">
        <w:rPr>
          <w:rFonts w:ascii="Aptos Display" w:eastAsia="Aptos Display" w:hAnsi="Aptos Display" w:cs="Aptos Display"/>
          <w:sz w:val="24"/>
          <w:szCs w:val="24"/>
        </w:rPr>
        <w:t>bouncing shots</w:t>
      </w:r>
      <w:r w:rsidR="18D8A296" w:rsidRPr="18D8A296">
        <w:rPr>
          <w:rFonts w:ascii="Aptos Display" w:eastAsia="Aptos Display" w:hAnsi="Aptos Display" w:cs="Aptos Display"/>
          <w:sz w:val="24"/>
          <w:szCs w:val="24"/>
        </w:rPr>
        <w:t>)</w:t>
      </w:r>
    </w:p>
    <w:p w14:paraId="760F051D" w14:textId="20FA6D84" w:rsidR="20DD68A5" w:rsidRDefault="7141A8F7" w:rsidP="20DD68A5">
      <w:pPr>
        <w:pStyle w:val="ListParagraph"/>
        <w:numPr>
          <w:ilvl w:val="1"/>
          <w:numId w:val="3"/>
        </w:numPr>
        <w:rPr>
          <w:rFonts w:ascii="Aptos Display" w:eastAsia="Aptos Display" w:hAnsi="Aptos Display" w:cs="Aptos Display"/>
          <w:sz w:val="24"/>
          <w:szCs w:val="24"/>
        </w:rPr>
      </w:pPr>
      <w:r w:rsidRPr="7141A8F7">
        <w:rPr>
          <w:rFonts w:ascii="Aptos Display" w:eastAsia="Aptos Display" w:hAnsi="Aptos Display" w:cs="Aptos Display"/>
          <w:sz w:val="24"/>
          <w:szCs w:val="24"/>
        </w:rPr>
        <w:t xml:space="preserve">Powerups could be having more workers join </w:t>
      </w:r>
      <w:r w:rsidR="144F719D" w:rsidRPr="144F719D">
        <w:rPr>
          <w:rFonts w:ascii="Aptos Display" w:eastAsia="Aptos Display" w:hAnsi="Aptos Display" w:cs="Aptos Display"/>
          <w:sz w:val="24"/>
          <w:szCs w:val="24"/>
        </w:rPr>
        <w:t xml:space="preserve">and improved </w:t>
      </w:r>
      <w:r w:rsidR="48C91F62" w:rsidRPr="48C91F62">
        <w:rPr>
          <w:rFonts w:ascii="Aptos Display" w:eastAsia="Aptos Display" w:hAnsi="Aptos Display" w:cs="Aptos Display"/>
          <w:sz w:val="24"/>
          <w:szCs w:val="24"/>
        </w:rPr>
        <w:t xml:space="preserve">damage to </w:t>
      </w:r>
      <w:r w:rsidR="2D90C7DD" w:rsidRPr="2D90C7DD">
        <w:rPr>
          <w:rFonts w:ascii="Aptos Display" w:eastAsia="Aptos Display" w:hAnsi="Aptos Display" w:cs="Aptos Display"/>
          <w:sz w:val="24"/>
          <w:szCs w:val="24"/>
        </w:rPr>
        <w:t>weapons</w:t>
      </w:r>
    </w:p>
    <w:p w14:paraId="66693418" w14:textId="0EBC703A" w:rsidR="00741FE1" w:rsidRPr="000B4987" w:rsidRDefault="00483DB9" w:rsidP="00BA1FB0">
      <w:pPr>
        <w:pStyle w:val="ListParagraph"/>
        <w:numPr>
          <w:ilvl w:val="0"/>
          <w:numId w:val="3"/>
        </w:numPr>
        <w:rPr>
          <w:rFonts w:ascii="Aptos Display" w:eastAsia="Aptos Display" w:hAnsi="Aptos Display" w:cs="Aptos Display"/>
          <w:sz w:val="24"/>
          <w:szCs w:val="24"/>
        </w:rPr>
      </w:pPr>
      <w:r w:rsidRPr="1C38D7C0">
        <w:rPr>
          <w:rFonts w:ascii="Aptos Display" w:eastAsia="Aptos Display" w:hAnsi="Aptos Display" w:cs="Aptos Display"/>
          <w:sz w:val="24"/>
          <w:szCs w:val="24"/>
        </w:rPr>
        <w:t>Bug/Glitch free</w:t>
      </w:r>
    </w:p>
    <w:p w14:paraId="56605EF6" w14:textId="4DC9A749" w:rsidR="00483DB9" w:rsidRPr="000B4987" w:rsidRDefault="002803BA" w:rsidP="00BA1FB0">
      <w:pPr>
        <w:pStyle w:val="ListParagraph"/>
        <w:numPr>
          <w:ilvl w:val="0"/>
          <w:numId w:val="3"/>
        </w:numPr>
        <w:rPr>
          <w:rFonts w:ascii="Aptos Display" w:eastAsia="Aptos Display" w:hAnsi="Aptos Display" w:cs="Aptos Display"/>
          <w:sz w:val="24"/>
          <w:szCs w:val="24"/>
        </w:rPr>
      </w:pPr>
      <w:r>
        <w:rPr>
          <w:sz w:val="24"/>
          <w:szCs w:val="24"/>
        </w:rPr>
        <w:t>Multiple unique level designs</w:t>
      </w:r>
      <w:r w:rsidR="645C46EC" w:rsidRPr="645C46EC">
        <w:rPr>
          <w:sz w:val="24"/>
          <w:szCs w:val="24"/>
        </w:rPr>
        <w:t xml:space="preserve"> (at least </w:t>
      </w:r>
      <w:r w:rsidR="7C0ABE59" w:rsidRPr="7C0ABE59">
        <w:rPr>
          <w:sz w:val="24"/>
          <w:szCs w:val="24"/>
        </w:rPr>
        <w:t>three)</w:t>
      </w:r>
    </w:p>
    <w:p w14:paraId="417F3B3C" w14:textId="77777777" w:rsidR="007E1EF9" w:rsidRPr="000B4987" w:rsidRDefault="007E1EF9" w:rsidP="007E1EF9">
      <w:pPr>
        <w:pStyle w:val="ListParagraph"/>
        <w:rPr>
          <w:rFonts w:ascii="Aptos Display" w:eastAsia="Aptos Display" w:hAnsi="Aptos Display" w:cs="Aptos Display"/>
          <w:sz w:val="24"/>
          <w:szCs w:val="24"/>
        </w:rPr>
      </w:pPr>
    </w:p>
    <w:p w14:paraId="49103E18" w14:textId="77777777" w:rsidR="001A3EFD" w:rsidRPr="007E1EF9" w:rsidRDefault="001A3EFD"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Current system(s) – if any / similar systems</w:t>
      </w:r>
    </w:p>
    <w:p w14:paraId="0F2AFBA2" w14:textId="77777777" w:rsidR="001A3EFD" w:rsidRPr="000B4987" w:rsidRDefault="001A3EFD" w:rsidP="001A3EFD">
      <w:pPr>
        <w:pStyle w:val="ListParagraph"/>
        <w:rPr>
          <w:rFonts w:ascii="Aptos Display" w:eastAsia="Aptos Display" w:hAnsi="Aptos Display" w:cs="Aptos Display"/>
          <w:sz w:val="24"/>
          <w:szCs w:val="24"/>
        </w:rPr>
      </w:pPr>
    </w:p>
    <w:p w14:paraId="7F043251" w14:textId="0DD93CBE" w:rsidR="001A3EFD" w:rsidRDefault="005D267C" w:rsidP="001A3EFD">
      <w:pPr>
        <w:pStyle w:val="ListParagraph"/>
        <w:rPr>
          <w:rFonts w:ascii="Aptos Display" w:eastAsia="Aptos Display" w:hAnsi="Aptos Display" w:cs="Aptos Display"/>
          <w:b/>
          <w:bCs/>
          <w:sz w:val="32"/>
          <w:szCs w:val="32"/>
        </w:rPr>
      </w:pPr>
      <w:r w:rsidRPr="003C1DC7">
        <w:rPr>
          <w:rFonts w:ascii="Aptos Display" w:eastAsia="Aptos Display" w:hAnsi="Aptos Display" w:cs="Aptos Display"/>
          <w:b/>
          <w:bCs/>
          <w:sz w:val="32"/>
          <w:szCs w:val="32"/>
        </w:rPr>
        <w:t>Contra</w:t>
      </w:r>
    </w:p>
    <w:p w14:paraId="3BADFAF5" w14:textId="197CD1C2" w:rsidR="00D454AF" w:rsidRDefault="003C1DC7"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lastRenderedPageBreak/>
        <w:t xml:space="preserve">Contra </w:t>
      </w:r>
      <w:r w:rsidR="003273C6">
        <w:rPr>
          <w:rFonts w:ascii="Aptos Display" w:eastAsia="Aptos Display" w:hAnsi="Aptos Display" w:cs="Aptos Display"/>
          <w:sz w:val="24"/>
          <w:szCs w:val="24"/>
        </w:rPr>
        <w:t>is a linear run and gun style game focused on level design, difficulty, and</w:t>
      </w:r>
      <w:r w:rsidR="003B3B45">
        <w:rPr>
          <w:rFonts w:ascii="Aptos Display" w:eastAsia="Aptos Display" w:hAnsi="Aptos Display" w:cs="Aptos Display"/>
          <w:sz w:val="24"/>
          <w:szCs w:val="24"/>
        </w:rPr>
        <w:t xml:space="preserve"> story. It follows a</w:t>
      </w:r>
      <w:r w:rsidR="00893FC3">
        <w:rPr>
          <w:rFonts w:ascii="Aptos Display" w:eastAsia="Aptos Display" w:hAnsi="Aptos Display" w:cs="Aptos Display"/>
          <w:sz w:val="24"/>
          <w:szCs w:val="24"/>
        </w:rPr>
        <w:t xml:space="preserve"> hero trying to save earth from an alien invasion, traveling across earth and even onto alien planets</w:t>
      </w:r>
      <w:r w:rsidR="00D454AF">
        <w:rPr>
          <w:rFonts w:ascii="Aptos Display" w:eastAsia="Aptos Display" w:hAnsi="Aptos Display" w:cs="Aptos Display"/>
          <w:sz w:val="24"/>
          <w:szCs w:val="24"/>
        </w:rPr>
        <w:t xml:space="preserve">. </w:t>
      </w:r>
    </w:p>
    <w:p w14:paraId="1EEB7776" w14:textId="77777777" w:rsidR="00B360FD" w:rsidRDefault="00B360FD" w:rsidP="00D454AF">
      <w:pPr>
        <w:pStyle w:val="ListParagraph"/>
        <w:rPr>
          <w:rFonts w:ascii="Aptos Display" w:eastAsia="Aptos Display" w:hAnsi="Aptos Display" w:cs="Aptos Display"/>
          <w:sz w:val="24"/>
          <w:szCs w:val="24"/>
        </w:rPr>
      </w:pPr>
    </w:p>
    <w:p w14:paraId="0F8507B8" w14:textId="7EBB874F" w:rsidR="00B360FD" w:rsidRDefault="00B360FD" w:rsidP="00B360FD">
      <w:pPr>
        <w:pStyle w:val="ListParagraph"/>
        <w:rPr>
          <w:rFonts w:ascii="Aptos Display" w:eastAsia="Aptos Display" w:hAnsi="Aptos Display" w:cs="Aptos Display"/>
          <w:b/>
          <w:bCs/>
          <w:sz w:val="32"/>
          <w:szCs w:val="32"/>
        </w:rPr>
      </w:pPr>
      <w:r>
        <w:rPr>
          <w:rFonts w:ascii="Aptos Display" w:eastAsia="Aptos Display" w:hAnsi="Aptos Display" w:cs="Aptos Display"/>
          <w:b/>
          <w:bCs/>
          <w:sz w:val="32"/>
          <w:szCs w:val="32"/>
        </w:rPr>
        <w:t>Hollow Knight</w:t>
      </w:r>
    </w:p>
    <w:p w14:paraId="60569486" w14:textId="1F37C35A" w:rsidR="00B360FD" w:rsidRPr="003C1DC7" w:rsidRDefault="00B360FD" w:rsidP="00D454AF">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Hollow Knight is a </w:t>
      </w:r>
      <w:r w:rsidR="00627617">
        <w:rPr>
          <w:rFonts w:ascii="Aptos Display" w:eastAsia="Aptos Display" w:hAnsi="Aptos Display" w:cs="Aptos Display"/>
          <w:sz w:val="24"/>
          <w:szCs w:val="24"/>
        </w:rPr>
        <w:t>nonlinear</w:t>
      </w:r>
      <w:r>
        <w:rPr>
          <w:rFonts w:ascii="Aptos Display" w:eastAsia="Aptos Display" w:hAnsi="Aptos Display" w:cs="Aptos Display"/>
          <w:sz w:val="24"/>
          <w:szCs w:val="24"/>
        </w:rPr>
        <w:t>, 2d game based around it’s in depth</w:t>
      </w:r>
      <w:r w:rsidR="00477E58">
        <w:rPr>
          <w:rFonts w:ascii="Aptos Display" w:eastAsia="Aptos Display" w:hAnsi="Aptos Display" w:cs="Aptos Display"/>
          <w:sz w:val="24"/>
          <w:szCs w:val="24"/>
        </w:rPr>
        <w:t xml:space="preserve"> world building and</w:t>
      </w:r>
      <w:r w:rsidR="003C3FF2">
        <w:rPr>
          <w:rFonts w:ascii="Aptos Display" w:eastAsia="Aptos Display" w:hAnsi="Aptos Display" w:cs="Aptos Display"/>
          <w:sz w:val="24"/>
          <w:szCs w:val="24"/>
        </w:rPr>
        <w:t xml:space="preserve"> it’s unique charm </w:t>
      </w:r>
      <w:r w:rsidR="00762216">
        <w:rPr>
          <w:rFonts w:ascii="Aptos Display" w:eastAsia="Aptos Display" w:hAnsi="Aptos Display" w:cs="Aptos Display"/>
          <w:sz w:val="24"/>
          <w:szCs w:val="24"/>
        </w:rPr>
        <w:t xml:space="preserve">stemming from character design and artwork. </w:t>
      </w:r>
      <w:r w:rsidR="00A25DD3">
        <w:rPr>
          <w:rFonts w:ascii="Aptos Display" w:eastAsia="Aptos Display" w:hAnsi="Aptos Display" w:cs="Aptos Display"/>
          <w:sz w:val="24"/>
          <w:szCs w:val="24"/>
        </w:rPr>
        <w:t>It has a</w:t>
      </w:r>
      <w:r w:rsidR="00754BDF">
        <w:rPr>
          <w:rFonts w:ascii="Aptos Display" w:eastAsia="Aptos Display" w:hAnsi="Aptos Display" w:cs="Aptos Display"/>
          <w:sz w:val="24"/>
          <w:szCs w:val="24"/>
        </w:rPr>
        <w:t xml:space="preserve"> linear progression of slowly introducing new features and abilities which eases players into</w:t>
      </w:r>
      <w:r w:rsidR="00895275">
        <w:rPr>
          <w:rFonts w:ascii="Aptos Display" w:eastAsia="Aptos Display" w:hAnsi="Aptos Display" w:cs="Aptos Display"/>
          <w:sz w:val="24"/>
          <w:szCs w:val="24"/>
        </w:rPr>
        <w:t xml:space="preserve"> the</w:t>
      </w:r>
      <w:r w:rsidR="00F63B2A">
        <w:rPr>
          <w:rFonts w:ascii="Aptos Display" w:eastAsia="Aptos Display" w:hAnsi="Aptos Display" w:cs="Aptos Display"/>
          <w:sz w:val="24"/>
          <w:szCs w:val="24"/>
        </w:rPr>
        <w:t xml:space="preserve"> difficult portions of the game.</w:t>
      </w:r>
    </w:p>
    <w:p w14:paraId="5F0B3DAB" w14:textId="77777777" w:rsidR="001A3EFD" w:rsidRPr="000B4987" w:rsidRDefault="001A3EFD" w:rsidP="007E1EF9">
      <w:pPr>
        <w:pStyle w:val="ListParagraph"/>
        <w:rPr>
          <w:rFonts w:ascii="Aptos Display" w:eastAsia="Aptos Display" w:hAnsi="Aptos Display" w:cs="Aptos Display"/>
          <w:sz w:val="24"/>
          <w:szCs w:val="24"/>
        </w:rPr>
      </w:pPr>
    </w:p>
    <w:p w14:paraId="4D49A6DB"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Intended users and their basic interaction with the system</w:t>
      </w:r>
    </w:p>
    <w:p w14:paraId="1D930251" w14:textId="77777777" w:rsidR="00975011" w:rsidRPr="000B4987" w:rsidRDefault="00975011" w:rsidP="00975011">
      <w:pPr>
        <w:pStyle w:val="ListParagraph"/>
        <w:rPr>
          <w:rFonts w:ascii="Aptos Display" w:eastAsia="Aptos Display" w:hAnsi="Aptos Display" w:cs="Aptos Display"/>
          <w:sz w:val="24"/>
          <w:szCs w:val="24"/>
        </w:rPr>
      </w:pPr>
    </w:p>
    <w:p w14:paraId="707C49C5" w14:textId="49CA6B5E" w:rsidR="5741DE99" w:rsidRDefault="5741DE99" w:rsidP="5741DE99">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The intended users for this game </w:t>
      </w:r>
      <w:r w:rsidR="693D1318" w:rsidRPr="1C38D7C0">
        <w:rPr>
          <w:rFonts w:ascii="Aptos Display" w:eastAsia="Aptos Display" w:hAnsi="Aptos Display" w:cs="Aptos Display"/>
          <w:sz w:val="24"/>
          <w:szCs w:val="24"/>
        </w:rPr>
        <w:t>are</w:t>
      </w:r>
      <w:r w:rsidRPr="1C38D7C0">
        <w:rPr>
          <w:rFonts w:ascii="Aptos Display" w:eastAsia="Aptos Display" w:hAnsi="Aptos Display" w:cs="Aptos Display"/>
          <w:sz w:val="24"/>
          <w:szCs w:val="24"/>
        </w:rPr>
        <w:t xml:space="preserve"> </w:t>
      </w:r>
      <w:r w:rsidR="0571EA59" w:rsidRPr="1C38D7C0">
        <w:rPr>
          <w:rFonts w:ascii="Aptos Display" w:eastAsia="Aptos Display" w:hAnsi="Aptos Display" w:cs="Aptos Display"/>
          <w:sz w:val="24"/>
          <w:szCs w:val="24"/>
        </w:rPr>
        <w:t>gamers</w:t>
      </w:r>
      <w:r w:rsidR="040F9615" w:rsidRPr="1C38D7C0">
        <w:rPr>
          <w:rFonts w:ascii="Aptos Display" w:eastAsia="Aptos Display" w:hAnsi="Aptos Display" w:cs="Aptos Display"/>
          <w:sz w:val="24"/>
          <w:szCs w:val="24"/>
        </w:rPr>
        <w:t xml:space="preserve"> aged 13-99</w:t>
      </w:r>
      <w:r w:rsidR="7516F971" w:rsidRPr="1C38D7C0">
        <w:rPr>
          <w:rFonts w:ascii="Aptos Display" w:eastAsia="Aptos Display" w:hAnsi="Aptos Display" w:cs="Aptos Display"/>
          <w:sz w:val="24"/>
          <w:szCs w:val="24"/>
        </w:rPr>
        <w:t xml:space="preserve"> who want to enjoy a fun poke at American capitalists. The users will be </w:t>
      </w:r>
      <w:r w:rsidR="00AEF66E" w:rsidRPr="1C38D7C0">
        <w:rPr>
          <w:rFonts w:ascii="Aptos Display" w:eastAsia="Aptos Display" w:hAnsi="Aptos Display" w:cs="Aptos Display"/>
          <w:sz w:val="24"/>
          <w:szCs w:val="24"/>
        </w:rPr>
        <w:t xml:space="preserve">the main </w:t>
      </w:r>
      <w:r w:rsidR="306A05FB" w:rsidRPr="1C38D7C0">
        <w:rPr>
          <w:rFonts w:ascii="Aptos Display" w:eastAsia="Aptos Display" w:hAnsi="Aptos Display" w:cs="Aptos Display"/>
          <w:sz w:val="24"/>
          <w:szCs w:val="24"/>
        </w:rPr>
        <w:t xml:space="preserve">character, </w:t>
      </w:r>
      <w:r w:rsidR="3B2F22DF" w:rsidRPr="1C38D7C0">
        <w:rPr>
          <w:rFonts w:ascii="Aptos Display" w:eastAsia="Aptos Display" w:hAnsi="Aptos Display" w:cs="Aptos Display"/>
          <w:sz w:val="24"/>
          <w:szCs w:val="24"/>
        </w:rPr>
        <w:t xml:space="preserve">Magnolia, </w:t>
      </w:r>
      <w:r w:rsidR="5365FF97" w:rsidRPr="1C38D7C0">
        <w:rPr>
          <w:rFonts w:ascii="Aptos Display" w:eastAsia="Aptos Display" w:hAnsi="Aptos Display" w:cs="Aptos Display"/>
          <w:sz w:val="24"/>
          <w:szCs w:val="24"/>
        </w:rPr>
        <w:t>an Amazon worker</w:t>
      </w:r>
      <w:r w:rsidR="0C725E20" w:rsidRPr="1C38D7C0">
        <w:rPr>
          <w:rFonts w:ascii="Aptos Display" w:eastAsia="Aptos Display" w:hAnsi="Aptos Display" w:cs="Aptos Display"/>
          <w:sz w:val="24"/>
          <w:szCs w:val="24"/>
        </w:rPr>
        <w:t xml:space="preserve"> </w:t>
      </w:r>
      <w:r w:rsidR="0E925156" w:rsidRPr="1C38D7C0">
        <w:rPr>
          <w:rFonts w:ascii="Aptos Display" w:eastAsia="Aptos Display" w:hAnsi="Aptos Display" w:cs="Aptos Display"/>
          <w:sz w:val="24"/>
          <w:szCs w:val="24"/>
        </w:rPr>
        <w:t xml:space="preserve">who is </w:t>
      </w:r>
      <w:r w:rsidR="3B8059C1" w:rsidRPr="1C38D7C0">
        <w:rPr>
          <w:rFonts w:ascii="Aptos Display" w:eastAsia="Aptos Display" w:hAnsi="Aptos Display" w:cs="Aptos Display"/>
          <w:sz w:val="24"/>
          <w:szCs w:val="24"/>
        </w:rPr>
        <w:t xml:space="preserve">rising up against the </w:t>
      </w:r>
      <w:r w:rsidR="4BEF5CAC" w:rsidRPr="1C38D7C0">
        <w:rPr>
          <w:rFonts w:ascii="Aptos Display" w:eastAsia="Aptos Display" w:hAnsi="Aptos Display" w:cs="Aptos Display"/>
          <w:sz w:val="24"/>
          <w:szCs w:val="24"/>
        </w:rPr>
        <w:t xml:space="preserve">big three </w:t>
      </w:r>
      <w:r w:rsidR="1A8D50A1" w:rsidRPr="1C38D7C0">
        <w:rPr>
          <w:rFonts w:ascii="Aptos Display" w:eastAsia="Aptos Display" w:hAnsi="Aptos Display" w:cs="Aptos Display"/>
          <w:sz w:val="24"/>
          <w:szCs w:val="24"/>
        </w:rPr>
        <w:t xml:space="preserve">CEOs. </w:t>
      </w:r>
      <w:r w:rsidR="5A311FEE" w:rsidRPr="1C38D7C0">
        <w:rPr>
          <w:rFonts w:ascii="Aptos Display" w:eastAsia="Aptos Display" w:hAnsi="Aptos Display" w:cs="Aptos Display"/>
          <w:sz w:val="24"/>
          <w:szCs w:val="24"/>
        </w:rPr>
        <w:t xml:space="preserve">The user should be able to control the main </w:t>
      </w:r>
      <w:r w:rsidR="43636D52" w:rsidRPr="1C38D7C0">
        <w:rPr>
          <w:rFonts w:ascii="Aptos Display" w:eastAsia="Aptos Display" w:hAnsi="Aptos Display" w:cs="Aptos Display"/>
          <w:sz w:val="24"/>
          <w:szCs w:val="24"/>
        </w:rPr>
        <w:t xml:space="preserve">character, meaning they </w:t>
      </w:r>
      <w:r w:rsidR="377EAF2A" w:rsidRPr="1C38D7C0">
        <w:rPr>
          <w:rFonts w:ascii="Aptos Display" w:eastAsia="Aptos Display" w:hAnsi="Aptos Display" w:cs="Aptos Display"/>
          <w:sz w:val="24"/>
          <w:szCs w:val="24"/>
        </w:rPr>
        <w:t xml:space="preserve">can make Magnolia </w:t>
      </w:r>
      <w:r w:rsidR="02FB9840" w:rsidRPr="1C38D7C0">
        <w:rPr>
          <w:rFonts w:ascii="Aptos Display" w:eastAsia="Aptos Display" w:hAnsi="Aptos Display" w:cs="Aptos Display"/>
          <w:sz w:val="24"/>
          <w:szCs w:val="24"/>
        </w:rPr>
        <w:t xml:space="preserve">run, jump, and fight enemies in the </w:t>
      </w:r>
      <w:r w:rsidR="6B962692" w:rsidRPr="1C38D7C0">
        <w:rPr>
          <w:rFonts w:ascii="Aptos Display" w:eastAsia="Aptos Display" w:hAnsi="Aptos Display" w:cs="Aptos Display"/>
          <w:sz w:val="24"/>
          <w:szCs w:val="24"/>
        </w:rPr>
        <w:t xml:space="preserve">game. </w:t>
      </w:r>
    </w:p>
    <w:p w14:paraId="642FE4F2" w14:textId="77777777" w:rsidR="00975011" w:rsidRPr="000B4987" w:rsidRDefault="00975011" w:rsidP="00975011">
      <w:pPr>
        <w:pStyle w:val="ListParagraph"/>
        <w:rPr>
          <w:rFonts w:ascii="Aptos Display" w:eastAsia="Aptos Display" w:hAnsi="Aptos Display" w:cs="Aptos Display"/>
          <w:sz w:val="24"/>
          <w:szCs w:val="24"/>
        </w:rPr>
      </w:pPr>
    </w:p>
    <w:p w14:paraId="1C6F12B9"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 xml:space="preserve">Known interactions with other systems within or outside of the client organization. </w:t>
      </w:r>
    </w:p>
    <w:p w14:paraId="4B7534DF" w14:textId="36213C7B" w:rsidR="562572DA" w:rsidRDefault="562572DA" w:rsidP="755BD1BB">
      <w:pPr>
        <w:rPr>
          <w:rFonts w:ascii="Aptos Display" w:eastAsia="Aptos Display" w:hAnsi="Aptos Display" w:cs="Aptos Display"/>
          <w:sz w:val="24"/>
          <w:szCs w:val="24"/>
        </w:rPr>
      </w:pPr>
    </w:p>
    <w:p w14:paraId="61B1A3D7" w14:textId="5F888956" w:rsidR="755BD1BB" w:rsidRDefault="00BF785F" w:rsidP="755BD1B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Steam</w:t>
      </w:r>
    </w:p>
    <w:p w14:paraId="106354CA" w14:textId="5ADC217B" w:rsidR="005B6AFD" w:rsidRPr="005B6AFD" w:rsidRDefault="005B6AFD" w:rsidP="005B6AFD">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Apple play store</w:t>
      </w:r>
    </w:p>
    <w:p w14:paraId="6B14CB36" w14:textId="100D188E" w:rsidR="005B6AFD" w:rsidRDefault="005B6AFD" w:rsidP="4A1D3C9B">
      <w:pPr>
        <w:pStyle w:val="ListParagraph"/>
        <w:numPr>
          <w:ilvl w:val="0"/>
          <w:numId w:val="4"/>
        </w:numPr>
        <w:rPr>
          <w:rFonts w:ascii="Aptos Display" w:eastAsia="Aptos Display" w:hAnsi="Aptos Display" w:cs="Aptos Display"/>
          <w:sz w:val="24"/>
          <w:szCs w:val="24"/>
        </w:rPr>
      </w:pPr>
      <w:r>
        <w:rPr>
          <w:rFonts w:ascii="Aptos Display" w:eastAsia="Aptos Display" w:hAnsi="Aptos Display" w:cs="Aptos Display"/>
          <w:sz w:val="24"/>
          <w:szCs w:val="24"/>
        </w:rPr>
        <w:t>Google play</w:t>
      </w:r>
    </w:p>
    <w:p w14:paraId="0A7395AA" w14:textId="77777777" w:rsidR="00975011" w:rsidRPr="000B4987" w:rsidRDefault="00975011" w:rsidP="00975011">
      <w:pPr>
        <w:pStyle w:val="ListParagraph"/>
        <w:rPr>
          <w:rFonts w:ascii="Aptos Display" w:eastAsia="Aptos Display" w:hAnsi="Aptos Display" w:cs="Aptos Display"/>
          <w:sz w:val="24"/>
          <w:szCs w:val="24"/>
        </w:rPr>
      </w:pPr>
    </w:p>
    <w:p w14:paraId="0F415E7F"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t>Known constraints to development</w:t>
      </w:r>
    </w:p>
    <w:p w14:paraId="59D2E967" w14:textId="77777777" w:rsidR="00975011" w:rsidRPr="000B4987" w:rsidRDefault="00975011" w:rsidP="00975011">
      <w:pPr>
        <w:pStyle w:val="ListParagraph"/>
        <w:rPr>
          <w:rFonts w:ascii="Aptos Display" w:eastAsia="Aptos Display" w:hAnsi="Aptos Display" w:cs="Aptos Display"/>
          <w:sz w:val="24"/>
          <w:szCs w:val="24"/>
        </w:rPr>
      </w:pPr>
    </w:p>
    <w:p w14:paraId="6CB0D77E" w14:textId="446DFCF4" w:rsidR="00975011" w:rsidRPr="000B4987" w:rsidRDefault="1A4BF948" w:rsidP="47F12D97">
      <w:pPr>
        <w:pStyle w:val="ListParagraph"/>
        <w:rPr>
          <w:rFonts w:ascii="Aptos Display" w:eastAsia="Aptos Display" w:hAnsi="Aptos Display" w:cs="Aptos Display"/>
          <w:sz w:val="24"/>
          <w:szCs w:val="24"/>
        </w:rPr>
      </w:pPr>
      <w:r w:rsidRPr="1A4BF948">
        <w:rPr>
          <w:rFonts w:ascii="Aptos Display" w:eastAsia="Aptos Display" w:hAnsi="Aptos Display" w:cs="Aptos Display"/>
          <w:sz w:val="24"/>
          <w:szCs w:val="24"/>
        </w:rPr>
        <w:t>Time</w:t>
      </w:r>
      <w:r w:rsidR="47F12D97" w:rsidRPr="47F12D97">
        <w:rPr>
          <w:rFonts w:ascii="Aptos Display" w:eastAsia="Aptos Display" w:hAnsi="Aptos Display" w:cs="Aptos Display"/>
          <w:sz w:val="24"/>
          <w:szCs w:val="24"/>
        </w:rPr>
        <w:t>.</w:t>
      </w:r>
      <w:r w:rsidR="4A1D3C9B">
        <w:br/>
      </w:r>
      <w:r w:rsidRPr="1A4BF948">
        <w:rPr>
          <w:rFonts w:ascii="Aptos Display" w:eastAsia="Aptos Display" w:hAnsi="Aptos Display" w:cs="Aptos Display"/>
          <w:sz w:val="24"/>
          <w:szCs w:val="24"/>
        </w:rPr>
        <w:t>Constricted to using</w:t>
      </w:r>
      <w:r w:rsidR="2456B46E" w:rsidRPr="2456B46E">
        <w:rPr>
          <w:rFonts w:ascii="Aptos Display" w:eastAsia="Aptos Display" w:hAnsi="Aptos Display" w:cs="Aptos Display"/>
          <w:sz w:val="24"/>
          <w:szCs w:val="24"/>
        </w:rPr>
        <w:t xml:space="preserve"> the Unity game </w:t>
      </w:r>
      <w:r w:rsidR="770AADB4" w:rsidRPr="770AADB4">
        <w:rPr>
          <w:rFonts w:ascii="Aptos Display" w:eastAsia="Aptos Display" w:hAnsi="Aptos Display" w:cs="Aptos Display"/>
          <w:sz w:val="24"/>
          <w:szCs w:val="24"/>
        </w:rPr>
        <w:t>engine</w:t>
      </w:r>
      <w:r w:rsidR="3897DC4C" w:rsidRPr="3897DC4C">
        <w:rPr>
          <w:rFonts w:ascii="Aptos Display" w:eastAsia="Aptos Display" w:hAnsi="Aptos Display" w:cs="Aptos Display"/>
          <w:sz w:val="24"/>
          <w:szCs w:val="24"/>
        </w:rPr>
        <w:t>.</w:t>
      </w:r>
    </w:p>
    <w:p w14:paraId="0B510843" w14:textId="20183339" w:rsidR="00975011" w:rsidRPr="000B4987" w:rsidRDefault="47F12D97" w:rsidP="00975011">
      <w:pPr>
        <w:pStyle w:val="ListParagraph"/>
        <w:rPr>
          <w:rFonts w:ascii="Aptos Display" w:eastAsia="Aptos Display" w:hAnsi="Aptos Display" w:cs="Aptos Display"/>
          <w:sz w:val="24"/>
          <w:szCs w:val="24"/>
        </w:rPr>
      </w:pPr>
      <w:r>
        <w:t>Budget constraints: no budget.</w:t>
      </w:r>
      <w:r w:rsidR="3897DC4C">
        <w:br/>
      </w:r>
    </w:p>
    <w:p w14:paraId="3EB69EC6"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 </w:t>
      </w:r>
    </w:p>
    <w:p w14:paraId="7EF5E0C0" w14:textId="77777777" w:rsidR="00975011" w:rsidRPr="007E1EF9" w:rsidRDefault="00975011" w:rsidP="004E3B99">
      <w:pPr>
        <w:numPr>
          <w:ilvl w:val="0"/>
          <w:numId w:val="2"/>
        </w:numPr>
        <w:shd w:val="clear" w:color="auto" w:fill="FDE9D9"/>
        <w:contextualSpacing/>
        <w:rPr>
          <w:rFonts w:ascii="Aptos Display" w:eastAsia="Aptos Display" w:hAnsi="Aptos Display" w:cs="Aptos Display"/>
          <w:sz w:val="36"/>
          <w:szCs w:val="36"/>
        </w:rPr>
      </w:pPr>
      <w:r w:rsidRPr="1C38D7C0">
        <w:rPr>
          <w:rFonts w:ascii="Aptos Display" w:eastAsia="Aptos Display" w:hAnsi="Aptos Display" w:cs="Aptos Display"/>
          <w:sz w:val="36"/>
          <w:szCs w:val="36"/>
          <w:shd w:val="clear" w:color="auto" w:fill="FDE9D9"/>
        </w:rPr>
        <w:lastRenderedPageBreak/>
        <w:t xml:space="preserve">Project Schedule </w:t>
      </w:r>
    </w:p>
    <w:p w14:paraId="39BC2940" w14:textId="7609C170" w:rsidR="00975011" w:rsidRPr="000B4987" w:rsidRDefault="00975011" w:rsidP="00975011">
      <w:pPr>
        <w:pStyle w:val="ListParagraph"/>
        <w:rPr>
          <w:rFonts w:ascii="Aptos Display" w:eastAsia="Aptos Display" w:hAnsi="Aptos Display" w:cs="Aptos Display"/>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320"/>
        <w:gridCol w:w="4320"/>
      </w:tblGrid>
      <w:tr w:rsidR="449B4858" w14:paraId="0400F294" w14:textId="77777777" w:rsidTr="738B1298">
        <w:trPr>
          <w:trHeight w:val="300"/>
        </w:trPr>
        <w:tc>
          <w:tcPr>
            <w:tcW w:w="4320" w:type="dxa"/>
            <w:shd w:val="clear" w:color="auto" w:fill="auto"/>
          </w:tcPr>
          <w:p w14:paraId="4BB23C56" w14:textId="2B0CCF91" w:rsidR="449B4858" w:rsidRDefault="2A42EE45" w:rsidP="60B5F99E">
            <w:pPr>
              <w:jc w:val="center"/>
              <w:rPr>
                <w:rFonts w:ascii="Aptos Display" w:eastAsia="Aptos Display" w:hAnsi="Aptos Display" w:cs="Aptos Display"/>
                <w:sz w:val="24"/>
                <w:szCs w:val="24"/>
              </w:rPr>
            </w:pPr>
            <w:r w:rsidRPr="2A42EE45">
              <w:rPr>
                <w:rFonts w:ascii="Aptos Display" w:eastAsia="Aptos Display" w:hAnsi="Aptos Display" w:cs="Aptos Display"/>
                <w:sz w:val="24"/>
                <w:szCs w:val="24"/>
              </w:rPr>
              <w:t>Date</w:t>
            </w:r>
          </w:p>
        </w:tc>
        <w:tc>
          <w:tcPr>
            <w:tcW w:w="4320" w:type="dxa"/>
            <w:shd w:val="clear" w:color="auto" w:fill="auto"/>
          </w:tcPr>
          <w:p w14:paraId="6D5FEC3B" w14:textId="754419BE" w:rsidR="449B4858" w:rsidRDefault="68227458" w:rsidP="5B1DC584">
            <w:pPr>
              <w:jc w:val="center"/>
              <w:rPr>
                <w:rFonts w:ascii="Aptos Display" w:eastAsia="Aptos Display" w:hAnsi="Aptos Display" w:cs="Aptos Display"/>
                <w:sz w:val="24"/>
                <w:szCs w:val="24"/>
              </w:rPr>
            </w:pPr>
            <w:r w:rsidRPr="68227458">
              <w:rPr>
                <w:rFonts w:ascii="Aptos Display" w:eastAsia="Aptos Display" w:hAnsi="Aptos Display" w:cs="Aptos Display"/>
                <w:sz w:val="24"/>
                <w:szCs w:val="24"/>
              </w:rPr>
              <w:t>Description</w:t>
            </w:r>
          </w:p>
        </w:tc>
      </w:tr>
      <w:tr w:rsidR="32E0C5D5" w14:paraId="600F05A8" w14:textId="77777777" w:rsidTr="738B1298">
        <w:trPr>
          <w:trHeight w:val="300"/>
        </w:trPr>
        <w:tc>
          <w:tcPr>
            <w:tcW w:w="4320" w:type="dxa"/>
            <w:shd w:val="clear" w:color="auto" w:fill="auto"/>
          </w:tcPr>
          <w:p w14:paraId="0B303835" w14:textId="560A6A1A" w:rsidR="32E0C5D5" w:rsidRDefault="55B226C2" w:rsidP="32E0C5D5">
            <w:pPr>
              <w:rPr>
                <w:rFonts w:ascii="Aptos Display" w:eastAsia="Aptos Display" w:hAnsi="Aptos Display" w:cs="Aptos Display"/>
                <w:sz w:val="24"/>
                <w:szCs w:val="24"/>
              </w:rPr>
            </w:pPr>
            <w:r w:rsidRPr="55B226C2">
              <w:rPr>
                <w:rFonts w:ascii="Aptos Display" w:eastAsia="Aptos Display" w:hAnsi="Aptos Display" w:cs="Aptos Display"/>
                <w:sz w:val="24"/>
                <w:szCs w:val="24"/>
              </w:rPr>
              <w:t xml:space="preserve">February </w:t>
            </w:r>
            <w:r w:rsidR="4929D130" w:rsidRPr="4929D130">
              <w:rPr>
                <w:rFonts w:ascii="Aptos Display" w:eastAsia="Aptos Display" w:hAnsi="Aptos Display" w:cs="Aptos Display"/>
                <w:sz w:val="24"/>
                <w:szCs w:val="24"/>
              </w:rPr>
              <w:t>22, 2025</w:t>
            </w:r>
          </w:p>
        </w:tc>
        <w:tc>
          <w:tcPr>
            <w:tcW w:w="4320" w:type="dxa"/>
            <w:shd w:val="clear" w:color="auto" w:fill="auto"/>
          </w:tcPr>
          <w:p w14:paraId="4466F096" w14:textId="3CB7FFC1" w:rsidR="32E0C5D5" w:rsidRDefault="738B1298" w:rsidP="32E0C5D5">
            <w:pPr>
              <w:rPr>
                <w:rFonts w:ascii="Aptos Display" w:eastAsia="Aptos Display" w:hAnsi="Aptos Display" w:cs="Aptos Display"/>
                <w:sz w:val="24"/>
                <w:szCs w:val="24"/>
              </w:rPr>
            </w:pPr>
            <w:r w:rsidRPr="738B1298">
              <w:rPr>
                <w:rFonts w:ascii="Aptos Display" w:eastAsia="Aptos Display" w:hAnsi="Aptos Display" w:cs="Aptos Display"/>
                <w:sz w:val="24"/>
                <w:szCs w:val="24"/>
              </w:rPr>
              <w:t xml:space="preserve">Minimum viable </w:t>
            </w:r>
            <w:r w:rsidR="0FE2AA37" w:rsidRPr="0FE2AA37">
              <w:rPr>
                <w:rFonts w:ascii="Aptos Display" w:eastAsia="Aptos Display" w:hAnsi="Aptos Display" w:cs="Aptos Display"/>
                <w:sz w:val="24"/>
                <w:szCs w:val="24"/>
              </w:rPr>
              <w:t>product</w:t>
            </w:r>
          </w:p>
        </w:tc>
      </w:tr>
      <w:tr w:rsidR="449B4858" w14:paraId="655887F7" w14:textId="77777777" w:rsidTr="738B1298">
        <w:trPr>
          <w:trHeight w:val="300"/>
        </w:trPr>
        <w:tc>
          <w:tcPr>
            <w:tcW w:w="4320" w:type="dxa"/>
            <w:shd w:val="clear" w:color="auto" w:fill="auto"/>
          </w:tcPr>
          <w:p w14:paraId="21C43F97" w14:textId="411EB8A0" w:rsidR="449B4858" w:rsidRDefault="3E60CA0B" w:rsidP="619AE1CD">
            <w:pPr>
              <w:rPr>
                <w:rFonts w:ascii="Aptos Display" w:eastAsia="Aptos Display" w:hAnsi="Aptos Display" w:cs="Aptos Display"/>
                <w:sz w:val="24"/>
                <w:szCs w:val="24"/>
              </w:rPr>
            </w:pPr>
            <w:r w:rsidRPr="3E60CA0B">
              <w:rPr>
                <w:rFonts w:ascii="Aptos Display" w:eastAsia="Aptos Display" w:hAnsi="Aptos Display" w:cs="Aptos Display"/>
                <w:sz w:val="24"/>
                <w:szCs w:val="24"/>
              </w:rPr>
              <w:t xml:space="preserve">May </w:t>
            </w:r>
            <w:r w:rsidR="42E8A602" w:rsidRPr="42E8A602">
              <w:rPr>
                <w:rFonts w:ascii="Aptos Display" w:eastAsia="Aptos Display" w:hAnsi="Aptos Display" w:cs="Aptos Display"/>
                <w:sz w:val="24"/>
                <w:szCs w:val="24"/>
              </w:rPr>
              <w:t>1, 2025</w:t>
            </w:r>
          </w:p>
        </w:tc>
        <w:tc>
          <w:tcPr>
            <w:tcW w:w="4320" w:type="dxa"/>
            <w:shd w:val="clear" w:color="auto" w:fill="auto"/>
          </w:tcPr>
          <w:p w14:paraId="0D703372" w14:textId="77C5E48B" w:rsidR="449B4858" w:rsidRDefault="619AE1CD" w:rsidP="619AE1CD">
            <w:pPr>
              <w:rPr>
                <w:rFonts w:ascii="Aptos Display" w:eastAsia="Aptos Display" w:hAnsi="Aptos Display" w:cs="Aptos Display"/>
                <w:sz w:val="24"/>
                <w:szCs w:val="24"/>
              </w:rPr>
            </w:pPr>
            <w:r w:rsidRPr="619AE1CD">
              <w:rPr>
                <w:rFonts w:ascii="Aptos Display" w:eastAsia="Aptos Display" w:hAnsi="Aptos Display" w:cs="Aptos Display"/>
                <w:sz w:val="24"/>
                <w:szCs w:val="24"/>
              </w:rPr>
              <w:t>Final Presentation</w:t>
            </w:r>
          </w:p>
        </w:tc>
      </w:tr>
      <w:tr w:rsidR="32E0C5D5" w14:paraId="728AA488" w14:textId="77777777" w:rsidTr="738B1298">
        <w:trPr>
          <w:trHeight w:val="300"/>
        </w:trPr>
        <w:tc>
          <w:tcPr>
            <w:tcW w:w="4320" w:type="dxa"/>
            <w:shd w:val="clear" w:color="auto" w:fill="auto"/>
          </w:tcPr>
          <w:p w14:paraId="447A44AF" w14:textId="63B723AA" w:rsidR="32E0C5D5" w:rsidRDefault="32E0C5D5" w:rsidP="32E0C5D5">
            <w:pPr>
              <w:rPr>
                <w:rFonts w:ascii="Aptos Display" w:eastAsia="Aptos Display" w:hAnsi="Aptos Display" w:cs="Aptos Display"/>
                <w:sz w:val="24"/>
                <w:szCs w:val="24"/>
              </w:rPr>
            </w:pPr>
          </w:p>
        </w:tc>
        <w:tc>
          <w:tcPr>
            <w:tcW w:w="4320" w:type="dxa"/>
            <w:shd w:val="clear" w:color="auto" w:fill="auto"/>
          </w:tcPr>
          <w:p w14:paraId="0D980862" w14:textId="6577636D" w:rsidR="32E0C5D5" w:rsidRDefault="32E0C5D5" w:rsidP="32E0C5D5">
            <w:pPr>
              <w:rPr>
                <w:rFonts w:ascii="Aptos Display" w:eastAsia="Aptos Display" w:hAnsi="Aptos Display" w:cs="Aptos Display"/>
                <w:sz w:val="24"/>
                <w:szCs w:val="24"/>
              </w:rPr>
            </w:pPr>
          </w:p>
        </w:tc>
      </w:tr>
    </w:tbl>
    <w:p w14:paraId="1F4F659A" w14:textId="783AD374" w:rsidR="0F353FB7" w:rsidRDefault="0F353FB7" w:rsidP="0F353FB7">
      <w:pPr>
        <w:pStyle w:val="ListParagraph"/>
        <w:rPr>
          <w:rFonts w:ascii="Aptos Display" w:eastAsia="Aptos Display" w:hAnsi="Aptos Display" w:cs="Aptos Display"/>
          <w:sz w:val="24"/>
          <w:szCs w:val="24"/>
        </w:rPr>
      </w:pPr>
    </w:p>
    <w:p w14:paraId="02874DB3" w14:textId="77777777" w:rsidR="00975011" w:rsidRPr="000B4987" w:rsidRDefault="00975011" w:rsidP="00975011">
      <w:pPr>
        <w:pStyle w:val="ListParagraph"/>
        <w:rPr>
          <w:rFonts w:ascii="Aptos Display" w:eastAsia="Aptos Display" w:hAnsi="Aptos Display" w:cs="Aptos Display"/>
          <w:sz w:val="24"/>
          <w:szCs w:val="24"/>
        </w:rPr>
      </w:pPr>
      <w:r w:rsidRPr="1C38D7C0">
        <w:rPr>
          <w:rFonts w:ascii="Aptos Display" w:eastAsia="Aptos Display" w:hAnsi="Aptos Display" w:cs="Aptos Display"/>
          <w:sz w:val="24"/>
          <w:szCs w:val="24"/>
        </w:rPr>
        <w:t xml:space="preserve">Broad overview. Must agree with the course schedule. Can include some of the potential meeting dates with milestones included. </w:t>
      </w: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11192A" w:rsidRPr="000D4B27" w14:paraId="35A5E258" w14:textId="77777777" w:rsidTr="55A9CB04">
        <w:trPr>
          <w:trHeight w:val="505"/>
        </w:trPr>
        <w:tc>
          <w:tcPr>
            <w:tcW w:w="750" w:type="dxa"/>
            <w:tcBorders>
              <w:top w:val="nil"/>
              <w:left w:val="nil"/>
              <w:bottom w:val="nil"/>
              <w:right w:val="nil"/>
            </w:tcBorders>
            <w:shd w:val="clear" w:color="auto" w:fill="FCE9D9"/>
          </w:tcPr>
          <w:p w14:paraId="1BBC9084"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8.0 </w:t>
            </w:r>
          </w:p>
        </w:tc>
        <w:tc>
          <w:tcPr>
            <w:tcW w:w="8670" w:type="dxa"/>
            <w:tcBorders>
              <w:top w:val="nil"/>
              <w:left w:val="nil"/>
              <w:bottom w:val="nil"/>
              <w:right w:val="nil"/>
            </w:tcBorders>
            <w:shd w:val="clear" w:color="auto" w:fill="FCE9D9"/>
          </w:tcPr>
          <w:p w14:paraId="2C00CC2F"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How To Submit Proposals </w:t>
            </w:r>
          </w:p>
        </w:tc>
      </w:tr>
      <w:tr w:rsidR="005D2BC3" w:rsidRPr="000D4B27" w14:paraId="2921F530" w14:textId="77777777" w:rsidTr="55A9CB04">
        <w:trPr>
          <w:trHeight w:val="2222"/>
        </w:trPr>
        <w:tc>
          <w:tcPr>
            <w:tcW w:w="750" w:type="dxa"/>
            <w:tcBorders>
              <w:top w:val="nil"/>
              <w:left w:val="nil"/>
              <w:bottom w:val="nil"/>
              <w:right w:val="nil"/>
            </w:tcBorders>
            <w:shd w:val="clear" w:color="auto" w:fill="auto"/>
            <w:vAlign w:val="bottom"/>
          </w:tcPr>
          <w:p w14:paraId="37E91772"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c>
          <w:tcPr>
            <w:tcW w:w="8670" w:type="dxa"/>
            <w:tcBorders>
              <w:top w:val="nil"/>
              <w:left w:val="nil"/>
              <w:bottom w:val="nil"/>
              <w:right w:val="nil"/>
            </w:tcBorders>
            <w:shd w:val="clear" w:color="auto" w:fill="auto"/>
          </w:tcPr>
          <w:p w14:paraId="04354337" w14:textId="77777777" w:rsidR="000D4B27" w:rsidRPr="000D4B27" w:rsidRDefault="000D4B27" w:rsidP="00817B44">
            <w:pPr>
              <w:spacing w:after="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44B45D8" w14:textId="561E008B" w:rsidR="2E75169D" w:rsidRDefault="30FEE71E" w:rsidP="2E75169D">
            <w:pPr>
              <w:spacing w:after="0" w:line="259" w:lineRule="auto"/>
              <w:rPr>
                <w:rFonts w:ascii="Aptos Display" w:eastAsia="Aptos Display" w:hAnsi="Aptos Display" w:cs="Aptos Display"/>
                <w:color w:val="000000"/>
                <w:sz w:val="24"/>
                <w:szCs w:val="24"/>
                <w:lang w:val="en-US"/>
              </w:rPr>
            </w:pPr>
            <w:r w:rsidRPr="00DA123B">
              <w:rPr>
                <w:rFonts w:ascii="Aptos Display" w:eastAsia="Aptos Display" w:hAnsi="Aptos Display" w:cs="Aptos Display"/>
                <w:color w:val="000000"/>
                <w:sz w:val="24"/>
                <w:szCs w:val="24"/>
                <w:lang w:val="en-US"/>
              </w:rPr>
              <w:t xml:space="preserve">Please </w:t>
            </w:r>
            <w:r w:rsidR="13E7ED68" w:rsidRPr="00DA123B">
              <w:rPr>
                <w:rFonts w:ascii="Aptos Display" w:eastAsia="Aptos Display" w:hAnsi="Aptos Display" w:cs="Aptos Display"/>
                <w:color w:val="000000"/>
                <w:sz w:val="24"/>
                <w:szCs w:val="24"/>
                <w:lang w:val="en-US"/>
              </w:rPr>
              <w:t>email</w:t>
            </w:r>
            <w:r w:rsidR="24803BB3" w:rsidRPr="00DA123B">
              <w:rPr>
                <w:rFonts w:ascii="Aptos Display" w:eastAsia="Aptos Display" w:hAnsi="Aptos Display" w:cs="Aptos Display"/>
                <w:color w:val="000000"/>
                <w:sz w:val="24"/>
                <w:szCs w:val="24"/>
                <w:lang w:val="en-US"/>
              </w:rPr>
              <w:t xml:space="preserve"> all </w:t>
            </w:r>
            <w:r w:rsidR="1CBBEAC2" w:rsidRPr="00DA123B">
              <w:rPr>
                <w:rFonts w:ascii="Aptos Display" w:eastAsia="Aptos Display" w:hAnsi="Aptos Display" w:cs="Aptos Display"/>
                <w:color w:val="000000"/>
                <w:sz w:val="24"/>
                <w:szCs w:val="24"/>
                <w:lang w:val="en-US"/>
              </w:rPr>
              <w:t>proposals in pdf</w:t>
            </w:r>
            <w:r w:rsidR="16095A59" w:rsidRPr="00DA123B">
              <w:rPr>
                <w:rFonts w:ascii="Aptos Display" w:eastAsia="Aptos Display" w:hAnsi="Aptos Display" w:cs="Aptos Display"/>
                <w:color w:val="000000"/>
                <w:sz w:val="24"/>
                <w:szCs w:val="24"/>
                <w:lang w:val="en-US"/>
              </w:rPr>
              <w:t xml:space="preserve"> format</w:t>
            </w:r>
            <w:r w:rsidR="602A7F4B" w:rsidRPr="00DA123B">
              <w:rPr>
                <w:rFonts w:ascii="Aptos Display" w:eastAsia="Aptos Display" w:hAnsi="Aptos Display" w:cs="Aptos Display"/>
                <w:color w:val="000000"/>
                <w:sz w:val="24"/>
                <w:szCs w:val="24"/>
                <w:lang w:val="en-US"/>
              </w:rPr>
              <w:t xml:space="preserve"> </w:t>
            </w:r>
            <w:r w:rsidR="4094968D" w:rsidRPr="00DA123B">
              <w:rPr>
                <w:rFonts w:ascii="Aptos Display" w:eastAsia="Aptos Display" w:hAnsi="Aptos Display" w:cs="Aptos Display"/>
                <w:color w:val="000000"/>
                <w:sz w:val="24"/>
                <w:szCs w:val="24"/>
                <w:lang w:val="en-US"/>
              </w:rPr>
              <w:t xml:space="preserve">via email to </w:t>
            </w:r>
            <w:r w:rsidR="6628CC7A" w:rsidRPr="00DA123B">
              <w:rPr>
                <w:rFonts w:ascii="Aptos Display" w:eastAsia="Aptos Display" w:hAnsi="Aptos Display" w:cs="Aptos Display"/>
                <w:color w:val="000000"/>
                <w:sz w:val="24"/>
                <w:szCs w:val="24"/>
                <w:lang w:val="en-US"/>
              </w:rPr>
              <w:t>Cory Clairmont</w:t>
            </w:r>
            <w:r w:rsidR="19E6D0EB" w:rsidRPr="00DA123B">
              <w:rPr>
                <w:rFonts w:ascii="Aptos Display" w:eastAsia="Aptos Display" w:hAnsi="Aptos Display" w:cs="Aptos Display"/>
                <w:color w:val="000000"/>
                <w:sz w:val="24"/>
                <w:szCs w:val="24"/>
                <w:lang w:val="en-US"/>
              </w:rPr>
              <w:t xml:space="preserve">, </w:t>
            </w:r>
            <w:r w:rsidR="280ADABB" w:rsidRPr="00DA123B">
              <w:rPr>
                <w:rFonts w:ascii="Aptos Display" w:eastAsia="Aptos Display" w:hAnsi="Aptos Display" w:cs="Aptos Display"/>
                <w:color w:val="000000"/>
                <w:sz w:val="24"/>
                <w:szCs w:val="24"/>
                <w:lang w:val="en-US"/>
              </w:rPr>
              <w:t xml:space="preserve">IT </w:t>
            </w:r>
            <w:r w:rsidR="4BBF6B8A" w:rsidRPr="00DA123B">
              <w:rPr>
                <w:rFonts w:ascii="Aptos Display" w:eastAsia="Aptos Display" w:hAnsi="Aptos Display" w:cs="Aptos Display"/>
                <w:color w:val="000000"/>
                <w:sz w:val="24"/>
                <w:szCs w:val="24"/>
                <w:lang w:val="en-US"/>
              </w:rPr>
              <w:t xml:space="preserve">Manager </w:t>
            </w:r>
            <w:r w:rsidR="701DEFBA" w:rsidRPr="00DA123B">
              <w:rPr>
                <w:rFonts w:ascii="Aptos Display" w:eastAsia="Aptos Display" w:hAnsi="Aptos Display" w:cs="Aptos Display"/>
                <w:color w:val="000000"/>
                <w:sz w:val="24"/>
                <w:szCs w:val="24"/>
                <w:lang w:val="en-US"/>
              </w:rPr>
              <w:t xml:space="preserve">for </w:t>
            </w:r>
            <w:r w:rsidR="307B8568" w:rsidRPr="00DA123B">
              <w:rPr>
                <w:rFonts w:ascii="Aptos Display" w:eastAsia="Aptos Display" w:hAnsi="Aptos Display" w:cs="Aptos Display"/>
                <w:color w:val="000000"/>
                <w:sz w:val="24"/>
                <w:szCs w:val="24"/>
                <w:lang w:val="en-US"/>
              </w:rPr>
              <w:t xml:space="preserve">Brain </w:t>
            </w:r>
            <w:r w:rsidR="2D416A81" w:rsidRPr="00DA123B">
              <w:rPr>
                <w:rFonts w:ascii="Aptos Display" w:eastAsia="Aptos Display" w:hAnsi="Aptos Display" w:cs="Aptos Display"/>
                <w:color w:val="000000"/>
                <w:sz w:val="24"/>
                <w:szCs w:val="24"/>
                <w:lang w:val="en-US"/>
              </w:rPr>
              <w:t xml:space="preserve">Stew </w:t>
            </w:r>
            <w:r w:rsidR="57544585" w:rsidRPr="00DA123B">
              <w:rPr>
                <w:rFonts w:ascii="Aptos Display" w:eastAsia="Aptos Display" w:hAnsi="Aptos Display" w:cs="Aptos Display"/>
                <w:color w:val="000000"/>
                <w:sz w:val="24"/>
                <w:szCs w:val="24"/>
                <w:lang w:val="en-US"/>
              </w:rPr>
              <w:t xml:space="preserve">at </w:t>
            </w:r>
            <w:r w:rsidR="4A428FD1" w:rsidRPr="00DA123B">
              <w:rPr>
                <w:rFonts w:ascii="Aptos Display" w:eastAsia="Aptos Display" w:hAnsi="Aptos Display" w:cs="Aptos Display"/>
                <w:color w:val="000000"/>
                <w:sz w:val="24"/>
                <w:szCs w:val="24"/>
                <w:lang w:val="en-US"/>
              </w:rPr>
              <w:t xml:space="preserve"> </w:t>
            </w:r>
            <w:ins w:id="0" w:author="Microsoft Word" w:date="2025-01-31T20:53:00Z">
              <w:r w:rsidR="00CD0D83" w:rsidRPr="00DA123B">
                <w:rPr>
                  <w:rFonts w:ascii="Aptos Display" w:eastAsia="Aptos Display" w:hAnsi="Aptos Display" w:cs="Aptos Display"/>
                  <w:color w:val="000000"/>
                  <w:sz w:val="24"/>
                  <w:szCs w:val="24"/>
                  <w:lang w:val="en-US"/>
                </w:rPr>
                <w:t>clai1285@vandals.uidaho.edu</w:t>
              </w:r>
              <w:r w:rsidR="16EE7621" w:rsidRPr="00DA123B">
                <w:rPr>
                  <w:rFonts w:ascii="Aptos Display" w:eastAsia="Aptos Display" w:hAnsi="Aptos Display" w:cs="Aptos Display"/>
                  <w:color w:val="000000"/>
                  <w:sz w:val="24"/>
                  <w:szCs w:val="24"/>
                  <w:lang w:val="en-US"/>
                </w:rPr>
                <w:t>.</w:t>
              </w:r>
            </w:ins>
            <w:r w:rsidR="6F7647D7" w:rsidRPr="00DA123B">
              <w:rPr>
                <w:rFonts w:ascii="Aptos Display" w:eastAsia="Aptos Display" w:hAnsi="Aptos Display" w:cs="Aptos Display"/>
                <w:color w:val="000000"/>
                <w:sz w:val="24"/>
                <w:szCs w:val="24"/>
                <w:lang w:val="en-US"/>
              </w:rPr>
              <w:t>For</w:t>
            </w:r>
          </w:p>
          <w:p w14:paraId="0A603D72"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Instructions for submitting proposals (i.e. electronically, etc.)</w:t>
            </w:r>
          </w:p>
        </w:tc>
      </w:tr>
      <w:tr w:rsidR="0011192A" w:rsidRPr="000D4B27" w14:paraId="48DADDFA" w14:textId="77777777" w:rsidTr="55A9CB04">
        <w:trPr>
          <w:trHeight w:val="505"/>
        </w:trPr>
        <w:tc>
          <w:tcPr>
            <w:tcW w:w="750" w:type="dxa"/>
            <w:tcBorders>
              <w:top w:val="nil"/>
              <w:left w:val="nil"/>
              <w:bottom w:val="nil"/>
              <w:right w:val="nil"/>
            </w:tcBorders>
            <w:shd w:val="clear" w:color="auto" w:fill="FCE9D9"/>
          </w:tcPr>
          <w:p w14:paraId="16C803D0"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9.0 </w:t>
            </w:r>
          </w:p>
        </w:tc>
        <w:tc>
          <w:tcPr>
            <w:tcW w:w="8670" w:type="dxa"/>
            <w:tcBorders>
              <w:top w:val="nil"/>
              <w:left w:val="nil"/>
              <w:bottom w:val="nil"/>
              <w:right w:val="nil"/>
            </w:tcBorders>
            <w:shd w:val="clear" w:color="auto" w:fill="FCE9D9"/>
          </w:tcPr>
          <w:p w14:paraId="12470015"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Dates </w:t>
            </w:r>
          </w:p>
        </w:tc>
      </w:tr>
      <w:tr w:rsidR="00E93C09" w:rsidRPr="000D4B27" w14:paraId="54B7C3EB" w14:textId="77777777" w:rsidTr="55A9CB04">
        <w:trPr>
          <w:trHeight w:val="1948"/>
        </w:trPr>
        <w:tc>
          <w:tcPr>
            <w:tcW w:w="750" w:type="dxa"/>
            <w:tcBorders>
              <w:top w:val="nil"/>
              <w:left w:val="nil"/>
              <w:bottom w:val="nil"/>
              <w:right w:val="nil"/>
            </w:tcBorders>
            <w:shd w:val="clear" w:color="auto" w:fill="auto"/>
          </w:tcPr>
          <w:p w14:paraId="0F828A14" w14:textId="77777777" w:rsidR="000D4B27" w:rsidRPr="000D4B27" w:rsidRDefault="000D4B27" w:rsidP="00817B44">
            <w:pPr>
              <w:spacing w:after="160" w:line="259" w:lineRule="auto"/>
              <w:rPr>
                <w:rFonts w:ascii="Aptos Display" w:eastAsia="Aptos Display" w:hAnsi="Aptos Display" w:cs="Aptos Display"/>
                <w:color w:val="000000"/>
                <w:sz w:val="24"/>
                <w:szCs w:val="24"/>
                <w:lang w:val="en-US"/>
              </w:rPr>
            </w:pPr>
          </w:p>
        </w:tc>
        <w:tc>
          <w:tcPr>
            <w:tcW w:w="8670" w:type="dxa"/>
            <w:tcBorders>
              <w:top w:val="nil"/>
              <w:left w:val="nil"/>
              <w:bottom w:val="nil"/>
              <w:right w:val="nil"/>
            </w:tcBorders>
            <w:shd w:val="clear" w:color="auto" w:fill="auto"/>
          </w:tcPr>
          <w:p w14:paraId="1DF7D4F8" w14:textId="77777777" w:rsidR="000D4B27" w:rsidRPr="000D4B27" w:rsidRDefault="000D4B27" w:rsidP="00817B44">
            <w:pPr>
              <w:spacing w:after="221"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p w14:paraId="47B1EE4F" w14:textId="77777777" w:rsidR="000D4B27" w:rsidRPr="000D4B27" w:rsidRDefault="000D4B27" w:rsidP="00817B44">
            <w:pPr>
              <w:spacing w:line="275"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Deadline for submission and when respondents will be notified that a winner is chosen.</w:t>
            </w:r>
          </w:p>
          <w:p w14:paraId="101019BB" w14:textId="77777777" w:rsidR="000D4B27" w:rsidRPr="000D4B27" w:rsidRDefault="000D4B27" w:rsidP="00817B44">
            <w:pPr>
              <w:spacing w:after="0" w:line="259" w:lineRule="auto"/>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24"/>
                <w:szCs w:val="24"/>
                <w:lang w:val="en-US"/>
              </w:rPr>
              <w:t xml:space="preserve"> </w:t>
            </w:r>
          </w:p>
        </w:tc>
      </w:tr>
      <w:tr w:rsidR="005D2BC3" w:rsidRPr="000D4B27" w14:paraId="4C5E399F" w14:textId="77777777" w:rsidTr="55A9CB04">
        <w:trPr>
          <w:trHeight w:val="505"/>
        </w:trPr>
        <w:tc>
          <w:tcPr>
            <w:tcW w:w="9420" w:type="dxa"/>
            <w:gridSpan w:val="2"/>
            <w:tcBorders>
              <w:top w:val="nil"/>
              <w:left w:val="nil"/>
              <w:bottom w:val="nil"/>
              <w:right w:val="nil"/>
            </w:tcBorders>
            <w:shd w:val="clear" w:color="auto" w:fill="FCE9D9"/>
          </w:tcPr>
          <w:p w14:paraId="28E3F5EC" w14:textId="77777777" w:rsidR="000D4B27" w:rsidRPr="000D4B27" w:rsidRDefault="000D4B27" w:rsidP="00817B44">
            <w:pPr>
              <w:spacing w:after="0" w:line="259" w:lineRule="auto"/>
              <w:ind w:left="30"/>
              <w:rPr>
                <w:rFonts w:ascii="Aptos Display" w:eastAsia="Aptos Display" w:hAnsi="Aptos Display" w:cs="Aptos Display"/>
                <w:color w:val="000000"/>
                <w:sz w:val="24"/>
                <w:szCs w:val="24"/>
                <w:lang w:val="en-US"/>
              </w:rPr>
            </w:pPr>
            <w:r>
              <w:rPr>
                <w:rFonts w:ascii="Aptos Display" w:eastAsia="Aptos Display" w:hAnsi="Aptos Display" w:cs="Aptos Display"/>
                <w:color w:val="000000"/>
                <w:sz w:val="36"/>
                <w:szCs w:val="36"/>
                <w:lang w:val="en-US"/>
              </w:rPr>
              <w:t xml:space="preserve">10.0 Glossary of terms </w:t>
            </w:r>
          </w:p>
        </w:tc>
      </w:tr>
    </w:tbl>
    <w:p w14:paraId="55D56F43" w14:textId="77777777" w:rsidR="000D4B27" w:rsidRPr="000D4B27" w:rsidRDefault="000D4B27" w:rsidP="000D4B27">
      <w:pPr>
        <w:spacing w:after="21" w:line="259" w:lineRule="auto"/>
        <w:ind w:left="720"/>
        <w:rPr>
          <w:rFonts w:ascii="Aptos Display" w:eastAsia="Aptos Display" w:hAnsi="Aptos Display" w:cs="Aptos Display"/>
          <w:color w:val="000000"/>
          <w:sz w:val="24"/>
          <w:szCs w:val="24"/>
          <w:lang w:val="en-US"/>
        </w:rPr>
      </w:pPr>
      <w:r>
        <w:rPr>
          <w:rFonts w:ascii="Aptos Display" w:eastAsia="Aptos Display" w:hAnsi="Aptos Display" w:cs="Aptos Display"/>
          <w:i/>
          <w:color w:val="000000"/>
          <w:sz w:val="24"/>
          <w:szCs w:val="24"/>
          <w:lang w:val="en-US"/>
        </w:rPr>
        <w:t xml:space="preserve"> </w:t>
      </w:r>
    </w:p>
    <w:p w14:paraId="781A49C2" w14:textId="62C28959" w:rsidR="00975011" w:rsidRDefault="0011192A" w:rsidP="00975011">
      <w:pPr>
        <w:pStyle w:val="ListParagraph"/>
        <w:rPr>
          <w:rFonts w:ascii="Aptos Display" w:eastAsia="Aptos Display" w:hAnsi="Aptos Display" w:cs="Aptos Display"/>
          <w:sz w:val="24"/>
          <w:szCs w:val="24"/>
        </w:rPr>
      </w:pPr>
      <w:r w:rsidRPr="0011192A">
        <w:rPr>
          <w:rFonts w:ascii="Aptos Display" w:eastAsia="Aptos Display" w:hAnsi="Aptos Display" w:cs="Aptos Display"/>
          <w:sz w:val="24"/>
          <w:szCs w:val="24"/>
        </w:rPr>
        <w:t>Metroidvania</w:t>
      </w:r>
      <w:r>
        <w:rPr>
          <w:rFonts w:ascii="Aptos Display" w:eastAsia="Aptos Display" w:hAnsi="Aptos Display" w:cs="Aptos Display"/>
          <w:sz w:val="24"/>
          <w:szCs w:val="24"/>
        </w:rPr>
        <w:t>: Any game that follows the Metroid style of game design.</w:t>
      </w:r>
    </w:p>
    <w:p w14:paraId="62AF6B06" w14:textId="41595E01" w:rsidR="000B4987" w:rsidRDefault="0011192A"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Glitch: A feature of the game that does not work as intended</w:t>
      </w:r>
      <w:r w:rsidR="00DF7FC2">
        <w:rPr>
          <w:rFonts w:ascii="Aptos Display" w:eastAsia="Aptos Display" w:hAnsi="Aptos Display" w:cs="Aptos Display"/>
          <w:sz w:val="24"/>
          <w:szCs w:val="24"/>
        </w:rPr>
        <w:t xml:space="preserve"> and harms</w:t>
      </w:r>
      <w:r w:rsidR="00A271B3">
        <w:rPr>
          <w:rFonts w:ascii="Aptos Display" w:eastAsia="Aptos Display" w:hAnsi="Aptos Display" w:cs="Aptos Display"/>
          <w:sz w:val="24"/>
          <w:szCs w:val="24"/>
        </w:rPr>
        <w:t xml:space="preserve"> the</w:t>
      </w:r>
      <w:r w:rsidR="001804D6">
        <w:rPr>
          <w:rFonts w:ascii="Aptos Display" w:eastAsia="Aptos Display" w:hAnsi="Aptos Display" w:cs="Aptos Display"/>
          <w:sz w:val="24"/>
          <w:szCs w:val="24"/>
        </w:rPr>
        <w:t xml:space="preserve"> </w:t>
      </w:r>
      <w:r w:rsidR="0030758C">
        <w:rPr>
          <w:rFonts w:ascii="Aptos Display" w:eastAsia="Aptos Display" w:hAnsi="Aptos Display" w:cs="Aptos Display"/>
          <w:sz w:val="24"/>
          <w:szCs w:val="24"/>
        </w:rPr>
        <w:t>user experience.</w:t>
      </w:r>
    </w:p>
    <w:p w14:paraId="49EB18B7" w14:textId="5ED9626F" w:rsidR="0030758C" w:rsidRDefault="0030758C" w:rsidP="00DF7FC2">
      <w:pPr>
        <w:pStyle w:val="ListParagraph"/>
        <w:rPr>
          <w:rFonts w:ascii="Aptos Display" w:eastAsia="Aptos Display" w:hAnsi="Aptos Display" w:cs="Aptos Display"/>
          <w:sz w:val="24"/>
          <w:szCs w:val="24"/>
        </w:rPr>
      </w:pPr>
      <w:r>
        <w:rPr>
          <w:rFonts w:ascii="Aptos Display" w:eastAsia="Aptos Display" w:hAnsi="Aptos Display" w:cs="Aptos Display"/>
          <w:sz w:val="24"/>
          <w:szCs w:val="24"/>
        </w:rPr>
        <w:t xml:space="preserve">Bug: Synonym </w:t>
      </w:r>
      <w:r w:rsidR="004059EB">
        <w:rPr>
          <w:rFonts w:ascii="Aptos Display" w:eastAsia="Aptos Display" w:hAnsi="Aptos Display" w:cs="Aptos Display"/>
          <w:sz w:val="24"/>
          <w:szCs w:val="24"/>
        </w:rPr>
        <w:t>for a glitch.</w:t>
      </w:r>
    </w:p>
    <w:p w14:paraId="6DC8266C" w14:textId="77777777" w:rsidR="004059EB" w:rsidRPr="000B4987" w:rsidRDefault="004059EB" w:rsidP="00DF7FC2">
      <w:pPr>
        <w:pStyle w:val="ListParagraph"/>
        <w:rPr>
          <w:rFonts w:ascii="Aptos Display" w:eastAsia="Aptos Display" w:hAnsi="Aptos Display" w:cs="Aptos Display"/>
          <w:sz w:val="24"/>
          <w:szCs w:val="24"/>
        </w:rPr>
      </w:pPr>
    </w:p>
    <w:p w14:paraId="7EA9B186" w14:textId="77777777" w:rsidR="000B4987" w:rsidRPr="007E1EF9" w:rsidRDefault="000B4987" w:rsidP="007E1EF9">
      <w:pPr>
        <w:pStyle w:val="ListParagraph"/>
        <w:rPr>
          <w:rFonts w:ascii="Aptos Display" w:eastAsia="Aptos Display" w:hAnsi="Aptos Display" w:cs="Aptos Display"/>
          <w:sz w:val="36"/>
          <w:szCs w:val="36"/>
        </w:rPr>
      </w:pPr>
      <w:r w:rsidRPr="1C38D7C0">
        <w:rPr>
          <w:rFonts w:ascii="Aptos Display" w:eastAsia="Aptos Display" w:hAnsi="Aptos Display" w:cs="Aptos Display"/>
          <w:sz w:val="36"/>
          <w:szCs w:val="36"/>
        </w:rPr>
        <w:lastRenderedPageBreak/>
        <w:t xml:space="preserve">*Note: Remember that “system” means </w:t>
      </w:r>
      <w:r w:rsidRPr="1C38D7C0">
        <w:rPr>
          <w:rFonts w:ascii="Aptos Display" w:eastAsia="Aptos Display" w:hAnsi="Aptos Display" w:cs="Aptos Display"/>
          <w:sz w:val="36"/>
          <w:szCs w:val="36"/>
          <w:lang w:val="en-US"/>
        </w:rPr>
        <w:t xml:space="preserve">product, service, and/or system your group would like to see created, built, upgraded, and/or changed. It is a broad term. </w:t>
      </w:r>
    </w:p>
    <w:sectPr w:rsidR="000B4987" w:rsidRPr="007E1EF9"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5C1C8" w14:textId="77777777" w:rsidR="008B2E75" w:rsidRDefault="008B2E75" w:rsidP="007E1EF9">
      <w:pPr>
        <w:spacing w:after="0" w:line="240" w:lineRule="auto"/>
      </w:pPr>
      <w:r>
        <w:separator/>
      </w:r>
    </w:p>
  </w:endnote>
  <w:endnote w:type="continuationSeparator" w:id="0">
    <w:p w14:paraId="48EDA8E0" w14:textId="77777777" w:rsidR="008B2E75" w:rsidRDefault="008B2E75" w:rsidP="007E1EF9">
      <w:pPr>
        <w:spacing w:after="0" w:line="240" w:lineRule="auto"/>
      </w:pPr>
      <w:r>
        <w:continuationSeparator/>
      </w:r>
    </w:p>
  </w:endnote>
  <w:endnote w:type="continuationNotice" w:id="1">
    <w:p w14:paraId="70A55D6E" w14:textId="77777777" w:rsidR="008B2E75" w:rsidRDefault="008B2E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30DCE" w14:textId="77777777" w:rsidR="008B2E75" w:rsidRDefault="008B2E75" w:rsidP="007E1EF9">
      <w:pPr>
        <w:spacing w:after="0" w:line="240" w:lineRule="auto"/>
      </w:pPr>
      <w:r>
        <w:separator/>
      </w:r>
    </w:p>
  </w:footnote>
  <w:footnote w:type="continuationSeparator" w:id="0">
    <w:p w14:paraId="12A8FF41" w14:textId="77777777" w:rsidR="008B2E75" w:rsidRDefault="008B2E75" w:rsidP="007E1EF9">
      <w:pPr>
        <w:spacing w:after="0" w:line="240" w:lineRule="auto"/>
      </w:pPr>
      <w:r>
        <w:continuationSeparator/>
      </w:r>
    </w:p>
  </w:footnote>
  <w:footnote w:type="continuationNotice" w:id="1">
    <w:p w14:paraId="7623C32B" w14:textId="77777777" w:rsidR="008B2E75" w:rsidRDefault="008B2E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8B7F1" w14:textId="77777777" w:rsidR="007E1EF9" w:rsidRDefault="007E1EF9" w:rsidP="007E1EF9">
    <w:pPr>
      <w:pStyle w:val="Header"/>
      <w:jc w:val="right"/>
    </w:pPr>
    <w:r>
      <w:t>Name of Project</w:t>
    </w:r>
  </w:p>
  <w:p w14:paraId="28C565BB" w14:textId="77777777" w:rsidR="007E1EF9" w:rsidRDefault="007E1EF9" w:rsidP="007E1EF9">
    <w:pPr>
      <w:pStyle w:val="Header"/>
      <w:jc w:val="right"/>
    </w:pPr>
    <w:r>
      <w:t>Request for Proposal</w:t>
    </w:r>
    <w:r>
      <w:br/>
      <w:t>Version 1.o</w:t>
    </w:r>
  </w:p>
  <w:p w14:paraId="37DC6DDB"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BE1C6B7"/>
    <w:multiLevelType w:val="hybridMultilevel"/>
    <w:tmpl w:val="FFFFFFFF"/>
    <w:lvl w:ilvl="0" w:tplc="54105FB8">
      <w:start w:val="1"/>
      <w:numFmt w:val="decimal"/>
      <w:lvlText w:val="%1."/>
      <w:lvlJc w:val="left"/>
      <w:pPr>
        <w:ind w:left="1080" w:hanging="360"/>
      </w:pPr>
    </w:lvl>
    <w:lvl w:ilvl="1" w:tplc="B2CE095E">
      <w:start w:val="1"/>
      <w:numFmt w:val="lowerLetter"/>
      <w:lvlText w:val="%2."/>
      <w:lvlJc w:val="left"/>
      <w:pPr>
        <w:ind w:left="1800" w:hanging="360"/>
      </w:pPr>
    </w:lvl>
    <w:lvl w:ilvl="2" w:tplc="B664913E">
      <w:start w:val="1"/>
      <w:numFmt w:val="lowerRoman"/>
      <w:lvlText w:val="%3."/>
      <w:lvlJc w:val="right"/>
      <w:pPr>
        <w:ind w:left="2520" w:hanging="180"/>
      </w:pPr>
    </w:lvl>
    <w:lvl w:ilvl="3" w:tplc="A276323A">
      <w:start w:val="1"/>
      <w:numFmt w:val="decimal"/>
      <w:lvlText w:val="%4."/>
      <w:lvlJc w:val="left"/>
      <w:pPr>
        <w:ind w:left="3240" w:hanging="360"/>
      </w:pPr>
    </w:lvl>
    <w:lvl w:ilvl="4" w:tplc="2520A6E4">
      <w:start w:val="1"/>
      <w:numFmt w:val="lowerLetter"/>
      <w:lvlText w:val="%5."/>
      <w:lvlJc w:val="left"/>
      <w:pPr>
        <w:ind w:left="3960" w:hanging="360"/>
      </w:pPr>
    </w:lvl>
    <w:lvl w:ilvl="5" w:tplc="21CCE66E">
      <w:start w:val="1"/>
      <w:numFmt w:val="lowerRoman"/>
      <w:lvlText w:val="%6."/>
      <w:lvlJc w:val="right"/>
      <w:pPr>
        <w:ind w:left="4680" w:hanging="180"/>
      </w:pPr>
    </w:lvl>
    <w:lvl w:ilvl="6" w:tplc="B7748F84">
      <w:start w:val="1"/>
      <w:numFmt w:val="decimal"/>
      <w:lvlText w:val="%7."/>
      <w:lvlJc w:val="left"/>
      <w:pPr>
        <w:ind w:left="5400" w:hanging="360"/>
      </w:pPr>
    </w:lvl>
    <w:lvl w:ilvl="7" w:tplc="36A4ABF2">
      <w:start w:val="1"/>
      <w:numFmt w:val="lowerLetter"/>
      <w:lvlText w:val="%8."/>
      <w:lvlJc w:val="left"/>
      <w:pPr>
        <w:ind w:left="6120" w:hanging="360"/>
      </w:pPr>
    </w:lvl>
    <w:lvl w:ilvl="8" w:tplc="0D0002CA">
      <w:start w:val="1"/>
      <w:numFmt w:val="lowerRoman"/>
      <w:lvlText w:val="%9."/>
      <w:lvlJc w:val="right"/>
      <w:pPr>
        <w:ind w:left="6840" w:hanging="180"/>
      </w:pPr>
    </w:lvl>
  </w:abstractNum>
  <w:abstractNum w:abstractNumId="2" w15:restartNumberingAfterBreak="0">
    <w:nsid w:val="258F1352"/>
    <w:multiLevelType w:val="hybridMultilevel"/>
    <w:tmpl w:val="DB5CF3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03422618">
    <w:abstractNumId w:val="3"/>
  </w:num>
  <w:num w:numId="2" w16cid:durableId="730539013">
    <w:abstractNumId w:val="0"/>
  </w:num>
  <w:num w:numId="3" w16cid:durableId="1917475993">
    <w:abstractNumId w:val="2"/>
  </w:num>
  <w:num w:numId="4" w16cid:durableId="77405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EF9"/>
    <w:rsid w:val="00002954"/>
    <w:rsid w:val="00005A4C"/>
    <w:rsid w:val="000076F3"/>
    <w:rsid w:val="00012264"/>
    <w:rsid w:val="0001404E"/>
    <w:rsid w:val="000164B0"/>
    <w:rsid w:val="0002371A"/>
    <w:rsid w:val="00024544"/>
    <w:rsid w:val="000245AE"/>
    <w:rsid w:val="0003349A"/>
    <w:rsid w:val="00034C7E"/>
    <w:rsid w:val="00037A82"/>
    <w:rsid w:val="00037C38"/>
    <w:rsid w:val="00040861"/>
    <w:rsid w:val="00043A4A"/>
    <w:rsid w:val="00052089"/>
    <w:rsid w:val="00052A2B"/>
    <w:rsid w:val="000539D1"/>
    <w:rsid w:val="00057497"/>
    <w:rsid w:val="00060F5E"/>
    <w:rsid w:val="0006434C"/>
    <w:rsid w:val="00064B6C"/>
    <w:rsid w:val="00070EA9"/>
    <w:rsid w:val="00073939"/>
    <w:rsid w:val="00073B8B"/>
    <w:rsid w:val="00075A73"/>
    <w:rsid w:val="00076114"/>
    <w:rsid w:val="00076C22"/>
    <w:rsid w:val="00080060"/>
    <w:rsid w:val="00080893"/>
    <w:rsid w:val="000809C9"/>
    <w:rsid w:val="00082187"/>
    <w:rsid w:val="0008543E"/>
    <w:rsid w:val="00087C14"/>
    <w:rsid w:val="0009358F"/>
    <w:rsid w:val="0009365F"/>
    <w:rsid w:val="0009474C"/>
    <w:rsid w:val="00097628"/>
    <w:rsid w:val="000A0BE1"/>
    <w:rsid w:val="000A30B8"/>
    <w:rsid w:val="000A31B9"/>
    <w:rsid w:val="000A6C4A"/>
    <w:rsid w:val="000A75A3"/>
    <w:rsid w:val="000B117A"/>
    <w:rsid w:val="000B474C"/>
    <w:rsid w:val="000B4987"/>
    <w:rsid w:val="000C2043"/>
    <w:rsid w:val="000C255A"/>
    <w:rsid w:val="000C33FB"/>
    <w:rsid w:val="000C774E"/>
    <w:rsid w:val="000D2C45"/>
    <w:rsid w:val="000D4B27"/>
    <w:rsid w:val="000D5916"/>
    <w:rsid w:val="000D6E79"/>
    <w:rsid w:val="000D7636"/>
    <w:rsid w:val="000E19A0"/>
    <w:rsid w:val="000E3190"/>
    <w:rsid w:val="000E3C00"/>
    <w:rsid w:val="000E3D58"/>
    <w:rsid w:val="000E5776"/>
    <w:rsid w:val="000E784E"/>
    <w:rsid w:val="000F24A5"/>
    <w:rsid w:val="000F40DD"/>
    <w:rsid w:val="001005FC"/>
    <w:rsid w:val="0010078D"/>
    <w:rsid w:val="00106998"/>
    <w:rsid w:val="001116F0"/>
    <w:rsid w:val="001118A2"/>
    <w:rsid w:val="0011192A"/>
    <w:rsid w:val="00112341"/>
    <w:rsid w:val="0011471F"/>
    <w:rsid w:val="00122604"/>
    <w:rsid w:val="00123CDC"/>
    <w:rsid w:val="00124479"/>
    <w:rsid w:val="0012528B"/>
    <w:rsid w:val="00126D50"/>
    <w:rsid w:val="0012755D"/>
    <w:rsid w:val="00130383"/>
    <w:rsid w:val="001308CA"/>
    <w:rsid w:val="00134E15"/>
    <w:rsid w:val="0013595B"/>
    <w:rsid w:val="001371C9"/>
    <w:rsid w:val="0013730F"/>
    <w:rsid w:val="00141E30"/>
    <w:rsid w:val="00141E4F"/>
    <w:rsid w:val="001436D7"/>
    <w:rsid w:val="00150E6E"/>
    <w:rsid w:val="00152C95"/>
    <w:rsid w:val="00152D00"/>
    <w:rsid w:val="001542E5"/>
    <w:rsid w:val="00162978"/>
    <w:rsid w:val="00170D41"/>
    <w:rsid w:val="0017123B"/>
    <w:rsid w:val="00172699"/>
    <w:rsid w:val="00176D38"/>
    <w:rsid w:val="001804D6"/>
    <w:rsid w:val="00181709"/>
    <w:rsid w:val="00191EF8"/>
    <w:rsid w:val="00192D29"/>
    <w:rsid w:val="00192D7F"/>
    <w:rsid w:val="001937CF"/>
    <w:rsid w:val="00194169"/>
    <w:rsid w:val="00194209"/>
    <w:rsid w:val="00196A1B"/>
    <w:rsid w:val="00196E17"/>
    <w:rsid w:val="001A0C9E"/>
    <w:rsid w:val="001A2A93"/>
    <w:rsid w:val="001A35A4"/>
    <w:rsid w:val="001A3EFD"/>
    <w:rsid w:val="001A50AB"/>
    <w:rsid w:val="001A54C0"/>
    <w:rsid w:val="001B2146"/>
    <w:rsid w:val="001B5A87"/>
    <w:rsid w:val="001B6BFD"/>
    <w:rsid w:val="001B6C77"/>
    <w:rsid w:val="001C17A8"/>
    <w:rsid w:val="001C5083"/>
    <w:rsid w:val="001D5A87"/>
    <w:rsid w:val="001E306C"/>
    <w:rsid w:val="001E44D2"/>
    <w:rsid w:val="001F0E92"/>
    <w:rsid w:val="001F436F"/>
    <w:rsid w:val="001F4C74"/>
    <w:rsid w:val="001F6034"/>
    <w:rsid w:val="001F62D5"/>
    <w:rsid w:val="002044A2"/>
    <w:rsid w:val="0020624A"/>
    <w:rsid w:val="0020637A"/>
    <w:rsid w:val="002129EF"/>
    <w:rsid w:val="00216D6C"/>
    <w:rsid w:val="00221DCB"/>
    <w:rsid w:val="002249C8"/>
    <w:rsid w:val="0022509F"/>
    <w:rsid w:val="00227DA0"/>
    <w:rsid w:val="002305E3"/>
    <w:rsid w:val="0024043E"/>
    <w:rsid w:val="00242606"/>
    <w:rsid w:val="0024306A"/>
    <w:rsid w:val="00246F92"/>
    <w:rsid w:val="002509C6"/>
    <w:rsid w:val="00253996"/>
    <w:rsid w:val="002565F9"/>
    <w:rsid w:val="002570E1"/>
    <w:rsid w:val="00257914"/>
    <w:rsid w:val="00261714"/>
    <w:rsid w:val="0026318D"/>
    <w:rsid w:val="00264C47"/>
    <w:rsid w:val="00266860"/>
    <w:rsid w:val="00266F4F"/>
    <w:rsid w:val="00272248"/>
    <w:rsid w:val="00272CCD"/>
    <w:rsid w:val="00275D42"/>
    <w:rsid w:val="002803BA"/>
    <w:rsid w:val="002827CF"/>
    <w:rsid w:val="002900D4"/>
    <w:rsid w:val="0029066F"/>
    <w:rsid w:val="002930BD"/>
    <w:rsid w:val="002A0518"/>
    <w:rsid w:val="002A5EE0"/>
    <w:rsid w:val="002B1D1B"/>
    <w:rsid w:val="002B4E4D"/>
    <w:rsid w:val="002C27C1"/>
    <w:rsid w:val="002C6AAD"/>
    <w:rsid w:val="002D33A4"/>
    <w:rsid w:val="002E0C57"/>
    <w:rsid w:val="002E7F51"/>
    <w:rsid w:val="002F0F52"/>
    <w:rsid w:val="002F6393"/>
    <w:rsid w:val="00303519"/>
    <w:rsid w:val="003061DF"/>
    <w:rsid w:val="0030758C"/>
    <w:rsid w:val="00310754"/>
    <w:rsid w:val="00312D1B"/>
    <w:rsid w:val="0031383B"/>
    <w:rsid w:val="0031551D"/>
    <w:rsid w:val="00315A85"/>
    <w:rsid w:val="00317000"/>
    <w:rsid w:val="00320911"/>
    <w:rsid w:val="00321108"/>
    <w:rsid w:val="0032225A"/>
    <w:rsid w:val="003273C6"/>
    <w:rsid w:val="0033034E"/>
    <w:rsid w:val="00335541"/>
    <w:rsid w:val="00335717"/>
    <w:rsid w:val="00335A59"/>
    <w:rsid w:val="00344CFD"/>
    <w:rsid w:val="00347C5E"/>
    <w:rsid w:val="00351BB8"/>
    <w:rsid w:val="00361191"/>
    <w:rsid w:val="003629A6"/>
    <w:rsid w:val="00373CC6"/>
    <w:rsid w:val="00374C30"/>
    <w:rsid w:val="00381446"/>
    <w:rsid w:val="00381824"/>
    <w:rsid w:val="00383D3D"/>
    <w:rsid w:val="00387E7C"/>
    <w:rsid w:val="0039030C"/>
    <w:rsid w:val="003916E0"/>
    <w:rsid w:val="003A0F20"/>
    <w:rsid w:val="003A3834"/>
    <w:rsid w:val="003A3BAB"/>
    <w:rsid w:val="003A5280"/>
    <w:rsid w:val="003A65FA"/>
    <w:rsid w:val="003A7843"/>
    <w:rsid w:val="003B3B45"/>
    <w:rsid w:val="003B3E9F"/>
    <w:rsid w:val="003B4CF8"/>
    <w:rsid w:val="003B576B"/>
    <w:rsid w:val="003B61D5"/>
    <w:rsid w:val="003B789F"/>
    <w:rsid w:val="003C1DC7"/>
    <w:rsid w:val="003C2D78"/>
    <w:rsid w:val="003C3FF2"/>
    <w:rsid w:val="003C4379"/>
    <w:rsid w:val="003C64BB"/>
    <w:rsid w:val="003C74C9"/>
    <w:rsid w:val="003D09D8"/>
    <w:rsid w:val="003F1289"/>
    <w:rsid w:val="00401998"/>
    <w:rsid w:val="00403FB3"/>
    <w:rsid w:val="004059EB"/>
    <w:rsid w:val="00407D9B"/>
    <w:rsid w:val="00410067"/>
    <w:rsid w:val="004114FE"/>
    <w:rsid w:val="00412E7B"/>
    <w:rsid w:val="00413976"/>
    <w:rsid w:val="00416F77"/>
    <w:rsid w:val="00420D55"/>
    <w:rsid w:val="00423F07"/>
    <w:rsid w:val="004271B0"/>
    <w:rsid w:val="00431D60"/>
    <w:rsid w:val="00432C6E"/>
    <w:rsid w:val="00433D9A"/>
    <w:rsid w:val="00434A12"/>
    <w:rsid w:val="00440021"/>
    <w:rsid w:val="00443611"/>
    <w:rsid w:val="00443B39"/>
    <w:rsid w:val="00444DA4"/>
    <w:rsid w:val="00445523"/>
    <w:rsid w:val="004455A2"/>
    <w:rsid w:val="00446567"/>
    <w:rsid w:val="0045305E"/>
    <w:rsid w:val="004568A2"/>
    <w:rsid w:val="00456B4C"/>
    <w:rsid w:val="00461484"/>
    <w:rsid w:val="004637B0"/>
    <w:rsid w:val="00464FA4"/>
    <w:rsid w:val="004657D3"/>
    <w:rsid w:val="004669D9"/>
    <w:rsid w:val="004671CF"/>
    <w:rsid w:val="00472F2D"/>
    <w:rsid w:val="0047728A"/>
    <w:rsid w:val="00477E58"/>
    <w:rsid w:val="00481FC0"/>
    <w:rsid w:val="00483DB9"/>
    <w:rsid w:val="0048444F"/>
    <w:rsid w:val="00487A0C"/>
    <w:rsid w:val="0049089B"/>
    <w:rsid w:val="00496EEC"/>
    <w:rsid w:val="004975C5"/>
    <w:rsid w:val="004A124C"/>
    <w:rsid w:val="004A7CF6"/>
    <w:rsid w:val="004B00D6"/>
    <w:rsid w:val="004B243F"/>
    <w:rsid w:val="004B60DD"/>
    <w:rsid w:val="004B68A9"/>
    <w:rsid w:val="004C03BE"/>
    <w:rsid w:val="004C4968"/>
    <w:rsid w:val="004D065F"/>
    <w:rsid w:val="004D1F89"/>
    <w:rsid w:val="004D29A3"/>
    <w:rsid w:val="004D58C1"/>
    <w:rsid w:val="004E2359"/>
    <w:rsid w:val="004E3B99"/>
    <w:rsid w:val="004E413E"/>
    <w:rsid w:val="004E491A"/>
    <w:rsid w:val="004E4AFA"/>
    <w:rsid w:val="004F1A37"/>
    <w:rsid w:val="004F2A9E"/>
    <w:rsid w:val="004F4B79"/>
    <w:rsid w:val="004F6A9E"/>
    <w:rsid w:val="004F7AC6"/>
    <w:rsid w:val="00500F54"/>
    <w:rsid w:val="005027DA"/>
    <w:rsid w:val="00506072"/>
    <w:rsid w:val="0051074A"/>
    <w:rsid w:val="00511634"/>
    <w:rsid w:val="00512B71"/>
    <w:rsid w:val="00516F38"/>
    <w:rsid w:val="0051718A"/>
    <w:rsid w:val="00521675"/>
    <w:rsid w:val="00522808"/>
    <w:rsid w:val="00522B80"/>
    <w:rsid w:val="00523639"/>
    <w:rsid w:val="00527E9C"/>
    <w:rsid w:val="00531847"/>
    <w:rsid w:val="00531B32"/>
    <w:rsid w:val="00532461"/>
    <w:rsid w:val="00537178"/>
    <w:rsid w:val="00540001"/>
    <w:rsid w:val="00540A63"/>
    <w:rsid w:val="00542DB2"/>
    <w:rsid w:val="00551022"/>
    <w:rsid w:val="005529F1"/>
    <w:rsid w:val="00556762"/>
    <w:rsid w:val="00560AF3"/>
    <w:rsid w:val="00562226"/>
    <w:rsid w:val="00562626"/>
    <w:rsid w:val="00562D44"/>
    <w:rsid w:val="00571AF2"/>
    <w:rsid w:val="005725F0"/>
    <w:rsid w:val="00574340"/>
    <w:rsid w:val="00574B7C"/>
    <w:rsid w:val="00576CE5"/>
    <w:rsid w:val="00591F4A"/>
    <w:rsid w:val="00593213"/>
    <w:rsid w:val="005938F0"/>
    <w:rsid w:val="005959C0"/>
    <w:rsid w:val="00596395"/>
    <w:rsid w:val="0059688C"/>
    <w:rsid w:val="005A1CA9"/>
    <w:rsid w:val="005A1DB6"/>
    <w:rsid w:val="005A5465"/>
    <w:rsid w:val="005A59D1"/>
    <w:rsid w:val="005A5DDF"/>
    <w:rsid w:val="005A7CE2"/>
    <w:rsid w:val="005B4D23"/>
    <w:rsid w:val="005B6AFD"/>
    <w:rsid w:val="005C23F8"/>
    <w:rsid w:val="005C63EC"/>
    <w:rsid w:val="005C78E5"/>
    <w:rsid w:val="005D003B"/>
    <w:rsid w:val="005D1180"/>
    <w:rsid w:val="005D267C"/>
    <w:rsid w:val="005D2BC3"/>
    <w:rsid w:val="005E5773"/>
    <w:rsid w:val="005E7F16"/>
    <w:rsid w:val="005F1A2D"/>
    <w:rsid w:val="005F6392"/>
    <w:rsid w:val="005F67EC"/>
    <w:rsid w:val="0060261E"/>
    <w:rsid w:val="00607EA2"/>
    <w:rsid w:val="006102ED"/>
    <w:rsid w:val="00612471"/>
    <w:rsid w:val="006150B5"/>
    <w:rsid w:val="00615F43"/>
    <w:rsid w:val="00616467"/>
    <w:rsid w:val="006213A5"/>
    <w:rsid w:val="00624BFD"/>
    <w:rsid w:val="00627617"/>
    <w:rsid w:val="00632B61"/>
    <w:rsid w:val="00632FBF"/>
    <w:rsid w:val="00632FDD"/>
    <w:rsid w:val="00634425"/>
    <w:rsid w:val="006354B7"/>
    <w:rsid w:val="00636463"/>
    <w:rsid w:val="00637162"/>
    <w:rsid w:val="00637AE9"/>
    <w:rsid w:val="00651FBC"/>
    <w:rsid w:val="00654E66"/>
    <w:rsid w:val="006556E8"/>
    <w:rsid w:val="00655CBF"/>
    <w:rsid w:val="0065627D"/>
    <w:rsid w:val="006635B2"/>
    <w:rsid w:val="00671AAE"/>
    <w:rsid w:val="00672BC8"/>
    <w:rsid w:val="006810A5"/>
    <w:rsid w:val="00685BAF"/>
    <w:rsid w:val="00686318"/>
    <w:rsid w:val="006915F7"/>
    <w:rsid w:val="00693158"/>
    <w:rsid w:val="00696B8F"/>
    <w:rsid w:val="006A1DC6"/>
    <w:rsid w:val="006A257D"/>
    <w:rsid w:val="006A4EC5"/>
    <w:rsid w:val="006A579B"/>
    <w:rsid w:val="006A6653"/>
    <w:rsid w:val="006A687F"/>
    <w:rsid w:val="006B0134"/>
    <w:rsid w:val="006B2572"/>
    <w:rsid w:val="006B689F"/>
    <w:rsid w:val="006B7DCE"/>
    <w:rsid w:val="006C2569"/>
    <w:rsid w:val="006C3873"/>
    <w:rsid w:val="006C3F8B"/>
    <w:rsid w:val="006D1496"/>
    <w:rsid w:val="006D29F4"/>
    <w:rsid w:val="006D3B4B"/>
    <w:rsid w:val="006E24EB"/>
    <w:rsid w:val="006E370E"/>
    <w:rsid w:val="006E650C"/>
    <w:rsid w:val="006F1505"/>
    <w:rsid w:val="006F16D7"/>
    <w:rsid w:val="006F4822"/>
    <w:rsid w:val="006F650C"/>
    <w:rsid w:val="007020B0"/>
    <w:rsid w:val="00702AD1"/>
    <w:rsid w:val="007037C7"/>
    <w:rsid w:val="007042D8"/>
    <w:rsid w:val="007046D3"/>
    <w:rsid w:val="007100A6"/>
    <w:rsid w:val="007105FE"/>
    <w:rsid w:val="00711AFD"/>
    <w:rsid w:val="00713C19"/>
    <w:rsid w:val="007145FB"/>
    <w:rsid w:val="007149EE"/>
    <w:rsid w:val="0072400A"/>
    <w:rsid w:val="00727519"/>
    <w:rsid w:val="00730A2A"/>
    <w:rsid w:val="007412B2"/>
    <w:rsid w:val="00741A75"/>
    <w:rsid w:val="00741FE1"/>
    <w:rsid w:val="00742642"/>
    <w:rsid w:val="00752025"/>
    <w:rsid w:val="00752988"/>
    <w:rsid w:val="00754BDF"/>
    <w:rsid w:val="00755B70"/>
    <w:rsid w:val="00756601"/>
    <w:rsid w:val="00760717"/>
    <w:rsid w:val="00762216"/>
    <w:rsid w:val="00762795"/>
    <w:rsid w:val="007649AA"/>
    <w:rsid w:val="00765102"/>
    <w:rsid w:val="007710E7"/>
    <w:rsid w:val="00773CF6"/>
    <w:rsid w:val="00776655"/>
    <w:rsid w:val="00780873"/>
    <w:rsid w:val="00784A49"/>
    <w:rsid w:val="0079090F"/>
    <w:rsid w:val="0079134A"/>
    <w:rsid w:val="007963DB"/>
    <w:rsid w:val="007A0367"/>
    <w:rsid w:val="007A179D"/>
    <w:rsid w:val="007A41D3"/>
    <w:rsid w:val="007A4653"/>
    <w:rsid w:val="007A5FA4"/>
    <w:rsid w:val="007A6309"/>
    <w:rsid w:val="007A68C0"/>
    <w:rsid w:val="007A76C8"/>
    <w:rsid w:val="007B065F"/>
    <w:rsid w:val="007B3022"/>
    <w:rsid w:val="007B3DF6"/>
    <w:rsid w:val="007B4369"/>
    <w:rsid w:val="007B718D"/>
    <w:rsid w:val="007B7E14"/>
    <w:rsid w:val="007C37A9"/>
    <w:rsid w:val="007C5519"/>
    <w:rsid w:val="007C6536"/>
    <w:rsid w:val="007C7277"/>
    <w:rsid w:val="007D064D"/>
    <w:rsid w:val="007D066E"/>
    <w:rsid w:val="007D5AAD"/>
    <w:rsid w:val="007D5C96"/>
    <w:rsid w:val="007E1EF9"/>
    <w:rsid w:val="007E2D91"/>
    <w:rsid w:val="007E7954"/>
    <w:rsid w:val="007F2642"/>
    <w:rsid w:val="007F3553"/>
    <w:rsid w:val="007F45D4"/>
    <w:rsid w:val="008025D2"/>
    <w:rsid w:val="00803C9A"/>
    <w:rsid w:val="008059E0"/>
    <w:rsid w:val="0081481A"/>
    <w:rsid w:val="00816A35"/>
    <w:rsid w:val="00817B44"/>
    <w:rsid w:val="00817E79"/>
    <w:rsid w:val="00817F06"/>
    <w:rsid w:val="008223A6"/>
    <w:rsid w:val="0083260F"/>
    <w:rsid w:val="00834709"/>
    <w:rsid w:val="0084129D"/>
    <w:rsid w:val="008412CC"/>
    <w:rsid w:val="00841761"/>
    <w:rsid w:val="00845BA9"/>
    <w:rsid w:val="0084635C"/>
    <w:rsid w:val="008465C8"/>
    <w:rsid w:val="008471E5"/>
    <w:rsid w:val="00847F2F"/>
    <w:rsid w:val="008531AB"/>
    <w:rsid w:val="00853973"/>
    <w:rsid w:val="00854706"/>
    <w:rsid w:val="00857F82"/>
    <w:rsid w:val="00862F8E"/>
    <w:rsid w:val="0086389B"/>
    <w:rsid w:val="00867504"/>
    <w:rsid w:val="0087030B"/>
    <w:rsid w:val="0088151E"/>
    <w:rsid w:val="00884205"/>
    <w:rsid w:val="0089155B"/>
    <w:rsid w:val="00893FC3"/>
    <w:rsid w:val="00895275"/>
    <w:rsid w:val="008A45EC"/>
    <w:rsid w:val="008A51F9"/>
    <w:rsid w:val="008A7933"/>
    <w:rsid w:val="008B1405"/>
    <w:rsid w:val="008B183C"/>
    <w:rsid w:val="008B2E75"/>
    <w:rsid w:val="008B3CBA"/>
    <w:rsid w:val="008B60DD"/>
    <w:rsid w:val="008B66A9"/>
    <w:rsid w:val="008B7B3B"/>
    <w:rsid w:val="008C1663"/>
    <w:rsid w:val="008C3D63"/>
    <w:rsid w:val="008C6B84"/>
    <w:rsid w:val="008D07EC"/>
    <w:rsid w:val="008D1AA9"/>
    <w:rsid w:val="008D351B"/>
    <w:rsid w:val="008D49E7"/>
    <w:rsid w:val="008F25AA"/>
    <w:rsid w:val="008F3510"/>
    <w:rsid w:val="008F3643"/>
    <w:rsid w:val="009018CA"/>
    <w:rsid w:val="0090500C"/>
    <w:rsid w:val="009050EB"/>
    <w:rsid w:val="0090585F"/>
    <w:rsid w:val="00911BE1"/>
    <w:rsid w:val="00913A3F"/>
    <w:rsid w:val="009152B4"/>
    <w:rsid w:val="00917549"/>
    <w:rsid w:val="00917D40"/>
    <w:rsid w:val="009203A5"/>
    <w:rsid w:val="009261B2"/>
    <w:rsid w:val="0092633F"/>
    <w:rsid w:val="009265E4"/>
    <w:rsid w:val="00927C8B"/>
    <w:rsid w:val="00927F0F"/>
    <w:rsid w:val="009316A0"/>
    <w:rsid w:val="00933CA8"/>
    <w:rsid w:val="00936110"/>
    <w:rsid w:val="00942B7E"/>
    <w:rsid w:val="0094375E"/>
    <w:rsid w:val="0094710C"/>
    <w:rsid w:val="00960FC2"/>
    <w:rsid w:val="00961C5C"/>
    <w:rsid w:val="0096420A"/>
    <w:rsid w:val="009644DE"/>
    <w:rsid w:val="0096621A"/>
    <w:rsid w:val="009715FB"/>
    <w:rsid w:val="00975011"/>
    <w:rsid w:val="00976A70"/>
    <w:rsid w:val="0097770E"/>
    <w:rsid w:val="00980B22"/>
    <w:rsid w:val="00985DDF"/>
    <w:rsid w:val="009941D6"/>
    <w:rsid w:val="0099433F"/>
    <w:rsid w:val="00997708"/>
    <w:rsid w:val="009A4566"/>
    <w:rsid w:val="009B4E51"/>
    <w:rsid w:val="009B67D8"/>
    <w:rsid w:val="009C2174"/>
    <w:rsid w:val="009C7337"/>
    <w:rsid w:val="009E4451"/>
    <w:rsid w:val="009E604A"/>
    <w:rsid w:val="009F1E40"/>
    <w:rsid w:val="00A05A0C"/>
    <w:rsid w:val="00A17631"/>
    <w:rsid w:val="00A22142"/>
    <w:rsid w:val="00A25DD3"/>
    <w:rsid w:val="00A26A75"/>
    <w:rsid w:val="00A26D4C"/>
    <w:rsid w:val="00A26F81"/>
    <w:rsid w:val="00A271B3"/>
    <w:rsid w:val="00A33CDE"/>
    <w:rsid w:val="00A3481F"/>
    <w:rsid w:val="00A36478"/>
    <w:rsid w:val="00A37596"/>
    <w:rsid w:val="00A43464"/>
    <w:rsid w:val="00A43E7E"/>
    <w:rsid w:val="00A464CF"/>
    <w:rsid w:val="00A464EF"/>
    <w:rsid w:val="00A47524"/>
    <w:rsid w:val="00A47DD9"/>
    <w:rsid w:val="00A5170C"/>
    <w:rsid w:val="00A52DE3"/>
    <w:rsid w:val="00A6033A"/>
    <w:rsid w:val="00A631DA"/>
    <w:rsid w:val="00A6413F"/>
    <w:rsid w:val="00A65B3A"/>
    <w:rsid w:val="00A82A01"/>
    <w:rsid w:val="00A83730"/>
    <w:rsid w:val="00A83828"/>
    <w:rsid w:val="00A83D20"/>
    <w:rsid w:val="00A84980"/>
    <w:rsid w:val="00A85EB3"/>
    <w:rsid w:val="00A86CC7"/>
    <w:rsid w:val="00A87A45"/>
    <w:rsid w:val="00A92A19"/>
    <w:rsid w:val="00A93990"/>
    <w:rsid w:val="00A94CFC"/>
    <w:rsid w:val="00A94DD4"/>
    <w:rsid w:val="00A96D0F"/>
    <w:rsid w:val="00AA3CE0"/>
    <w:rsid w:val="00AA6F7E"/>
    <w:rsid w:val="00AA78C8"/>
    <w:rsid w:val="00AA7FF3"/>
    <w:rsid w:val="00AB3D5F"/>
    <w:rsid w:val="00AB4578"/>
    <w:rsid w:val="00AB7CF3"/>
    <w:rsid w:val="00AC51CC"/>
    <w:rsid w:val="00AD1895"/>
    <w:rsid w:val="00AD3A51"/>
    <w:rsid w:val="00AD434B"/>
    <w:rsid w:val="00AD48E5"/>
    <w:rsid w:val="00AD598E"/>
    <w:rsid w:val="00AD7027"/>
    <w:rsid w:val="00AD75F1"/>
    <w:rsid w:val="00AEF66E"/>
    <w:rsid w:val="00AF055A"/>
    <w:rsid w:val="00AF08EA"/>
    <w:rsid w:val="00AF0D5F"/>
    <w:rsid w:val="00AF2153"/>
    <w:rsid w:val="00AF2EFE"/>
    <w:rsid w:val="00B04C4B"/>
    <w:rsid w:val="00B05BE8"/>
    <w:rsid w:val="00B05D8F"/>
    <w:rsid w:val="00B066A0"/>
    <w:rsid w:val="00B07E47"/>
    <w:rsid w:val="00B1393A"/>
    <w:rsid w:val="00B17B4E"/>
    <w:rsid w:val="00B22ABF"/>
    <w:rsid w:val="00B2399D"/>
    <w:rsid w:val="00B24059"/>
    <w:rsid w:val="00B240FD"/>
    <w:rsid w:val="00B25330"/>
    <w:rsid w:val="00B26DC8"/>
    <w:rsid w:val="00B27D5D"/>
    <w:rsid w:val="00B30258"/>
    <w:rsid w:val="00B31AF6"/>
    <w:rsid w:val="00B3508F"/>
    <w:rsid w:val="00B360FD"/>
    <w:rsid w:val="00B36DAA"/>
    <w:rsid w:val="00B3744A"/>
    <w:rsid w:val="00B40D2D"/>
    <w:rsid w:val="00B4262F"/>
    <w:rsid w:val="00B45270"/>
    <w:rsid w:val="00B50113"/>
    <w:rsid w:val="00B516C3"/>
    <w:rsid w:val="00B522F8"/>
    <w:rsid w:val="00B54E4E"/>
    <w:rsid w:val="00B572A9"/>
    <w:rsid w:val="00B60EAB"/>
    <w:rsid w:val="00B639AA"/>
    <w:rsid w:val="00B729D8"/>
    <w:rsid w:val="00B7318B"/>
    <w:rsid w:val="00B7426B"/>
    <w:rsid w:val="00B76056"/>
    <w:rsid w:val="00B8100C"/>
    <w:rsid w:val="00B8232C"/>
    <w:rsid w:val="00B82F13"/>
    <w:rsid w:val="00B90AC4"/>
    <w:rsid w:val="00B90EC6"/>
    <w:rsid w:val="00BA1FB0"/>
    <w:rsid w:val="00BA2C18"/>
    <w:rsid w:val="00BA38B9"/>
    <w:rsid w:val="00BA5933"/>
    <w:rsid w:val="00BB177F"/>
    <w:rsid w:val="00BB21E9"/>
    <w:rsid w:val="00BC5218"/>
    <w:rsid w:val="00BD384C"/>
    <w:rsid w:val="00BD481A"/>
    <w:rsid w:val="00BD4B43"/>
    <w:rsid w:val="00BD6514"/>
    <w:rsid w:val="00BE0FCD"/>
    <w:rsid w:val="00BE30F1"/>
    <w:rsid w:val="00BE48AE"/>
    <w:rsid w:val="00BE7055"/>
    <w:rsid w:val="00BF785F"/>
    <w:rsid w:val="00C0076D"/>
    <w:rsid w:val="00C057A5"/>
    <w:rsid w:val="00C1079C"/>
    <w:rsid w:val="00C23374"/>
    <w:rsid w:val="00C32E09"/>
    <w:rsid w:val="00C33CCB"/>
    <w:rsid w:val="00C35CC7"/>
    <w:rsid w:val="00C411A9"/>
    <w:rsid w:val="00C421A5"/>
    <w:rsid w:val="00C4351E"/>
    <w:rsid w:val="00C44729"/>
    <w:rsid w:val="00C466B0"/>
    <w:rsid w:val="00C50EF6"/>
    <w:rsid w:val="00C537FA"/>
    <w:rsid w:val="00C602E5"/>
    <w:rsid w:val="00C613DC"/>
    <w:rsid w:val="00C63898"/>
    <w:rsid w:val="00C70D45"/>
    <w:rsid w:val="00C730CF"/>
    <w:rsid w:val="00C73A20"/>
    <w:rsid w:val="00C763F3"/>
    <w:rsid w:val="00C77C56"/>
    <w:rsid w:val="00C819BA"/>
    <w:rsid w:val="00C84820"/>
    <w:rsid w:val="00C8544B"/>
    <w:rsid w:val="00C85ED2"/>
    <w:rsid w:val="00C868F7"/>
    <w:rsid w:val="00C92D91"/>
    <w:rsid w:val="00C9494B"/>
    <w:rsid w:val="00C94A11"/>
    <w:rsid w:val="00CA0559"/>
    <w:rsid w:val="00CA4269"/>
    <w:rsid w:val="00CA4AED"/>
    <w:rsid w:val="00CB41FD"/>
    <w:rsid w:val="00CB61C6"/>
    <w:rsid w:val="00CB7C15"/>
    <w:rsid w:val="00CC2957"/>
    <w:rsid w:val="00CC7A83"/>
    <w:rsid w:val="00CD0B6C"/>
    <w:rsid w:val="00CD0D83"/>
    <w:rsid w:val="00CD5D80"/>
    <w:rsid w:val="00CD7F99"/>
    <w:rsid w:val="00CE488C"/>
    <w:rsid w:val="00CE629E"/>
    <w:rsid w:val="00CF3ABC"/>
    <w:rsid w:val="00D0062D"/>
    <w:rsid w:val="00D06FAA"/>
    <w:rsid w:val="00D07EA5"/>
    <w:rsid w:val="00D07ED8"/>
    <w:rsid w:val="00D120A0"/>
    <w:rsid w:val="00D1399B"/>
    <w:rsid w:val="00D27FB2"/>
    <w:rsid w:val="00D3457B"/>
    <w:rsid w:val="00D359AE"/>
    <w:rsid w:val="00D42CD5"/>
    <w:rsid w:val="00D454AF"/>
    <w:rsid w:val="00D45E45"/>
    <w:rsid w:val="00D47996"/>
    <w:rsid w:val="00D47B5D"/>
    <w:rsid w:val="00D52A6C"/>
    <w:rsid w:val="00D53560"/>
    <w:rsid w:val="00D539FF"/>
    <w:rsid w:val="00D53E94"/>
    <w:rsid w:val="00D571B5"/>
    <w:rsid w:val="00D60726"/>
    <w:rsid w:val="00D60CE9"/>
    <w:rsid w:val="00D61E0F"/>
    <w:rsid w:val="00D645E2"/>
    <w:rsid w:val="00D64E27"/>
    <w:rsid w:val="00D65585"/>
    <w:rsid w:val="00D65DF8"/>
    <w:rsid w:val="00D70881"/>
    <w:rsid w:val="00D70DDB"/>
    <w:rsid w:val="00D73D3D"/>
    <w:rsid w:val="00D81EB7"/>
    <w:rsid w:val="00D8235D"/>
    <w:rsid w:val="00D857D2"/>
    <w:rsid w:val="00D86001"/>
    <w:rsid w:val="00D90908"/>
    <w:rsid w:val="00D924DE"/>
    <w:rsid w:val="00D9310D"/>
    <w:rsid w:val="00D9359F"/>
    <w:rsid w:val="00DA123B"/>
    <w:rsid w:val="00DA41FD"/>
    <w:rsid w:val="00DA5C31"/>
    <w:rsid w:val="00DA710F"/>
    <w:rsid w:val="00DB0102"/>
    <w:rsid w:val="00DB0352"/>
    <w:rsid w:val="00DB5945"/>
    <w:rsid w:val="00DB7511"/>
    <w:rsid w:val="00DB7E54"/>
    <w:rsid w:val="00DC31E8"/>
    <w:rsid w:val="00DC7C01"/>
    <w:rsid w:val="00DD2603"/>
    <w:rsid w:val="00DE2094"/>
    <w:rsid w:val="00DE56EA"/>
    <w:rsid w:val="00DE5E08"/>
    <w:rsid w:val="00DF0442"/>
    <w:rsid w:val="00DF3974"/>
    <w:rsid w:val="00DF7FC2"/>
    <w:rsid w:val="00E03DDF"/>
    <w:rsid w:val="00E0672F"/>
    <w:rsid w:val="00E106DB"/>
    <w:rsid w:val="00E158A1"/>
    <w:rsid w:val="00E160D8"/>
    <w:rsid w:val="00E241BE"/>
    <w:rsid w:val="00E25B53"/>
    <w:rsid w:val="00E25BA8"/>
    <w:rsid w:val="00E30220"/>
    <w:rsid w:val="00E30C29"/>
    <w:rsid w:val="00E31C5F"/>
    <w:rsid w:val="00E44E60"/>
    <w:rsid w:val="00E47D9F"/>
    <w:rsid w:val="00E57088"/>
    <w:rsid w:val="00E600CC"/>
    <w:rsid w:val="00E657CF"/>
    <w:rsid w:val="00E658FB"/>
    <w:rsid w:val="00E75E41"/>
    <w:rsid w:val="00E7712B"/>
    <w:rsid w:val="00E83283"/>
    <w:rsid w:val="00E84378"/>
    <w:rsid w:val="00E86CA1"/>
    <w:rsid w:val="00E87DEC"/>
    <w:rsid w:val="00E90246"/>
    <w:rsid w:val="00E9117A"/>
    <w:rsid w:val="00E91B86"/>
    <w:rsid w:val="00E93C09"/>
    <w:rsid w:val="00E96946"/>
    <w:rsid w:val="00EA0F22"/>
    <w:rsid w:val="00EA10F8"/>
    <w:rsid w:val="00EA137C"/>
    <w:rsid w:val="00EA189D"/>
    <w:rsid w:val="00EA2DE8"/>
    <w:rsid w:val="00EA724E"/>
    <w:rsid w:val="00EA77EC"/>
    <w:rsid w:val="00EB066C"/>
    <w:rsid w:val="00EB36AA"/>
    <w:rsid w:val="00EB3712"/>
    <w:rsid w:val="00EB5067"/>
    <w:rsid w:val="00EC08A0"/>
    <w:rsid w:val="00EC5DB5"/>
    <w:rsid w:val="00ED16E8"/>
    <w:rsid w:val="00ED2872"/>
    <w:rsid w:val="00ED3A47"/>
    <w:rsid w:val="00ED45E0"/>
    <w:rsid w:val="00ED57A9"/>
    <w:rsid w:val="00ED7345"/>
    <w:rsid w:val="00ED741E"/>
    <w:rsid w:val="00EE1E0A"/>
    <w:rsid w:val="00EF4175"/>
    <w:rsid w:val="00EF7D72"/>
    <w:rsid w:val="00F01FC9"/>
    <w:rsid w:val="00F047CE"/>
    <w:rsid w:val="00F057F0"/>
    <w:rsid w:val="00F06236"/>
    <w:rsid w:val="00F06F81"/>
    <w:rsid w:val="00F1417F"/>
    <w:rsid w:val="00F1550C"/>
    <w:rsid w:val="00F20AED"/>
    <w:rsid w:val="00F25191"/>
    <w:rsid w:val="00F256D9"/>
    <w:rsid w:val="00F26A04"/>
    <w:rsid w:val="00F309D6"/>
    <w:rsid w:val="00F30BBA"/>
    <w:rsid w:val="00F335C8"/>
    <w:rsid w:val="00F33E45"/>
    <w:rsid w:val="00F372F3"/>
    <w:rsid w:val="00F3E82A"/>
    <w:rsid w:val="00F431FF"/>
    <w:rsid w:val="00F4336D"/>
    <w:rsid w:val="00F43D93"/>
    <w:rsid w:val="00F448BE"/>
    <w:rsid w:val="00F44948"/>
    <w:rsid w:val="00F45054"/>
    <w:rsid w:val="00F46E6C"/>
    <w:rsid w:val="00F5004E"/>
    <w:rsid w:val="00F5053D"/>
    <w:rsid w:val="00F511DA"/>
    <w:rsid w:val="00F56628"/>
    <w:rsid w:val="00F56A97"/>
    <w:rsid w:val="00F56DD7"/>
    <w:rsid w:val="00F5702B"/>
    <w:rsid w:val="00F573D8"/>
    <w:rsid w:val="00F608DC"/>
    <w:rsid w:val="00F6365D"/>
    <w:rsid w:val="00F63B2A"/>
    <w:rsid w:val="00F6496D"/>
    <w:rsid w:val="00F64D36"/>
    <w:rsid w:val="00F65A93"/>
    <w:rsid w:val="00F75AA7"/>
    <w:rsid w:val="00F77989"/>
    <w:rsid w:val="00F83D39"/>
    <w:rsid w:val="00F842F8"/>
    <w:rsid w:val="00F8799E"/>
    <w:rsid w:val="00F87B6D"/>
    <w:rsid w:val="00F934E5"/>
    <w:rsid w:val="00F94023"/>
    <w:rsid w:val="00FA10C1"/>
    <w:rsid w:val="00FA134C"/>
    <w:rsid w:val="00FA414A"/>
    <w:rsid w:val="00FB11B0"/>
    <w:rsid w:val="00FB364B"/>
    <w:rsid w:val="00FB53BA"/>
    <w:rsid w:val="00FB5791"/>
    <w:rsid w:val="00FB5BDD"/>
    <w:rsid w:val="00FB6298"/>
    <w:rsid w:val="00FC0A33"/>
    <w:rsid w:val="00FC0B01"/>
    <w:rsid w:val="00FC4442"/>
    <w:rsid w:val="00FC55EE"/>
    <w:rsid w:val="00FC7D0F"/>
    <w:rsid w:val="00FD3F7C"/>
    <w:rsid w:val="00FD6B9F"/>
    <w:rsid w:val="00FF13F2"/>
    <w:rsid w:val="00FF6140"/>
    <w:rsid w:val="00FF6A01"/>
    <w:rsid w:val="00FF72B6"/>
    <w:rsid w:val="02FB9840"/>
    <w:rsid w:val="031EA1D3"/>
    <w:rsid w:val="040F9615"/>
    <w:rsid w:val="0571EA59"/>
    <w:rsid w:val="05DBBFA6"/>
    <w:rsid w:val="06DA4881"/>
    <w:rsid w:val="084150E9"/>
    <w:rsid w:val="094C3581"/>
    <w:rsid w:val="09E9619B"/>
    <w:rsid w:val="0BD5657D"/>
    <w:rsid w:val="0C725E20"/>
    <w:rsid w:val="0CB66895"/>
    <w:rsid w:val="0D8075F6"/>
    <w:rsid w:val="0E78D313"/>
    <w:rsid w:val="0E925156"/>
    <w:rsid w:val="0F353FB7"/>
    <w:rsid w:val="0FB95F90"/>
    <w:rsid w:val="0FE2AA37"/>
    <w:rsid w:val="10B8D67B"/>
    <w:rsid w:val="10C3F9DD"/>
    <w:rsid w:val="1264C61F"/>
    <w:rsid w:val="137FF8E5"/>
    <w:rsid w:val="13E7ED68"/>
    <w:rsid w:val="144F719D"/>
    <w:rsid w:val="149775B5"/>
    <w:rsid w:val="16095A59"/>
    <w:rsid w:val="16EE7621"/>
    <w:rsid w:val="17194DA2"/>
    <w:rsid w:val="180AE7E6"/>
    <w:rsid w:val="18D3AECB"/>
    <w:rsid w:val="18D8A296"/>
    <w:rsid w:val="19E6D0EB"/>
    <w:rsid w:val="1A4BF948"/>
    <w:rsid w:val="1A7BB165"/>
    <w:rsid w:val="1A8D50A1"/>
    <w:rsid w:val="1C38D7C0"/>
    <w:rsid w:val="1CBBEAC2"/>
    <w:rsid w:val="1E3DDA8F"/>
    <w:rsid w:val="1E5D5414"/>
    <w:rsid w:val="1ED54BD7"/>
    <w:rsid w:val="1FBB2AF4"/>
    <w:rsid w:val="20DD68A5"/>
    <w:rsid w:val="21F74C7D"/>
    <w:rsid w:val="2456B46E"/>
    <w:rsid w:val="24803BB3"/>
    <w:rsid w:val="24E08260"/>
    <w:rsid w:val="255AD158"/>
    <w:rsid w:val="2594B656"/>
    <w:rsid w:val="26993F7B"/>
    <w:rsid w:val="280ADABB"/>
    <w:rsid w:val="284C6440"/>
    <w:rsid w:val="28F11D22"/>
    <w:rsid w:val="2A212CA5"/>
    <w:rsid w:val="2A42EE45"/>
    <w:rsid w:val="2B4B24AC"/>
    <w:rsid w:val="2B7ADD48"/>
    <w:rsid w:val="2D0E5029"/>
    <w:rsid w:val="2D12B6EF"/>
    <w:rsid w:val="2D416A81"/>
    <w:rsid w:val="2D90C7DD"/>
    <w:rsid w:val="2E75169D"/>
    <w:rsid w:val="2ECF62F2"/>
    <w:rsid w:val="306A05FB"/>
    <w:rsid w:val="307B8568"/>
    <w:rsid w:val="30FEE71E"/>
    <w:rsid w:val="31CFEEB3"/>
    <w:rsid w:val="32E0C5D5"/>
    <w:rsid w:val="33237925"/>
    <w:rsid w:val="3327142B"/>
    <w:rsid w:val="334EA9D5"/>
    <w:rsid w:val="3533F440"/>
    <w:rsid w:val="355545CA"/>
    <w:rsid w:val="36D3A760"/>
    <w:rsid w:val="377EAF2A"/>
    <w:rsid w:val="3897DC4C"/>
    <w:rsid w:val="3938E20C"/>
    <w:rsid w:val="394F8AAB"/>
    <w:rsid w:val="3A5CFFF9"/>
    <w:rsid w:val="3A66B130"/>
    <w:rsid w:val="3B0C70AE"/>
    <w:rsid w:val="3B2F22DF"/>
    <w:rsid w:val="3B8059C1"/>
    <w:rsid w:val="3CAC39B0"/>
    <w:rsid w:val="3DE5F41E"/>
    <w:rsid w:val="3E60CA0B"/>
    <w:rsid w:val="3FE9E199"/>
    <w:rsid w:val="4094968D"/>
    <w:rsid w:val="425B7B75"/>
    <w:rsid w:val="4263C0C2"/>
    <w:rsid w:val="42645C47"/>
    <w:rsid w:val="42E8A602"/>
    <w:rsid w:val="43636D52"/>
    <w:rsid w:val="43694E48"/>
    <w:rsid w:val="43AA3595"/>
    <w:rsid w:val="449B4858"/>
    <w:rsid w:val="44B44E9D"/>
    <w:rsid w:val="46EFFCA3"/>
    <w:rsid w:val="46F89842"/>
    <w:rsid w:val="47F12D97"/>
    <w:rsid w:val="48C91F62"/>
    <w:rsid w:val="4900EB4D"/>
    <w:rsid w:val="4929D130"/>
    <w:rsid w:val="4A1D3C9B"/>
    <w:rsid w:val="4A428FD1"/>
    <w:rsid w:val="4B1E0BFD"/>
    <w:rsid w:val="4BBF6B8A"/>
    <w:rsid w:val="4BD0DB4F"/>
    <w:rsid w:val="4BEF5CAC"/>
    <w:rsid w:val="4C290CF3"/>
    <w:rsid w:val="4D067843"/>
    <w:rsid w:val="4D0AC91A"/>
    <w:rsid w:val="4D9F78AF"/>
    <w:rsid w:val="4E02B2FD"/>
    <w:rsid w:val="4EC6788D"/>
    <w:rsid w:val="51462D0B"/>
    <w:rsid w:val="530E5862"/>
    <w:rsid w:val="5365FF97"/>
    <w:rsid w:val="55A9CB04"/>
    <w:rsid w:val="55B226C2"/>
    <w:rsid w:val="55DC5787"/>
    <w:rsid w:val="56114481"/>
    <w:rsid w:val="562572DA"/>
    <w:rsid w:val="569AABD2"/>
    <w:rsid w:val="56FBC3E1"/>
    <w:rsid w:val="5741DE99"/>
    <w:rsid w:val="57544585"/>
    <w:rsid w:val="57BD2B8D"/>
    <w:rsid w:val="5A311FEE"/>
    <w:rsid w:val="5A5565D6"/>
    <w:rsid w:val="5A7E867F"/>
    <w:rsid w:val="5B1DC584"/>
    <w:rsid w:val="5BFA9446"/>
    <w:rsid w:val="5CCE4AFA"/>
    <w:rsid w:val="5DB21A5A"/>
    <w:rsid w:val="5DCB7047"/>
    <w:rsid w:val="5E1A41C1"/>
    <w:rsid w:val="5ED819CD"/>
    <w:rsid w:val="5FC4A8B9"/>
    <w:rsid w:val="602A7F4B"/>
    <w:rsid w:val="60B5F99E"/>
    <w:rsid w:val="60DCA987"/>
    <w:rsid w:val="6145DBD1"/>
    <w:rsid w:val="616BD806"/>
    <w:rsid w:val="619AE1CD"/>
    <w:rsid w:val="6241D5E4"/>
    <w:rsid w:val="62977408"/>
    <w:rsid w:val="634EB3C8"/>
    <w:rsid w:val="645C46EC"/>
    <w:rsid w:val="64F79716"/>
    <w:rsid w:val="65609C44"/>
    <w:rsid w:val="656D5A74"/>
    <w:rsid w:val="6628CC7A"/>
    <w:rsid w:val="68227458"/>
    <w:rsid w:val="6858D5E3"/>
    <w:rsid w:val="685F3458"/>
    <w:rsid w:val="688874EE"/>
    <w:rsid w:val="689649CA"/>
    <w:rsid w:val="68F070C4"/>
    <w:rsid w:val="6919A249"/>
    <w:rsid w:val="693D1318"/>
    <w:rsid w:val="6A934962"/>
    <w:rsid w:val="6AB4BA27"/>
    <w:rsid w:val="6B4B004B"/>
    <w:rsid w:val="6B962692"/>
    <w:rsid w:val="6C72D893"/>
    <w:rsid w:val="6CC4C296"/>
    <w:rsid w:val="6D04F8D9"/>
    <w:rsid w:val="6E45817B"/>
    <w:rsid w:val="6F6F45DC"/>
    <w:rsid w:val="6F7647D7"/>
    <w:rsid w:val="6FB1FB8D"/>
    <w:rsid w:val="6FB37C56"/>
    <w:rsid w:val="6FC802BB"/>
    <w:rsid w:val="6FDFFD1E"/>
    <w:rsid w:val="7008DE2C"/>
    <w:rsid w:val="701DEFBA"/>
    <w:rsid w:val="7141A8F7"/>
    <w:rsid w:val="7194C29E"/>
    <w:rsid w:val="7317332F"/>
    <w:rsid w:val="738B1298"/>
    <w:rsid w:val="7516F971"/>
    <w:rsid w:val="755BD1BB"/>
    <w:rsid w:val="761692F3"/>
    <w:rsid w:val="76D1474A"/>
    <w:rsid w:val="770AADB4"/>
    <w:rsid w:val="77326028"/>
    <w:rsid w:val="77CF8E00"/>
    <w:rsid w:val="77F10625"/>
    <w:rsid w:val="7A8A5FF3"/>
    <w:rsid w:val="7BDB425A"/>
    <w:rsid w:val="7C0ABE59"/>
    <w:rsid w:val="7CC9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2064"/>
  <w15:chartTrackingRefBased/>
  <w15:docId w15:val="{0F374D9C-82AD-4889-92C4-A9F4ABB3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Cory Clairmont</cp:lastModifiedBy>
  <cp:revision>4</cp:revision>
  <cp:lastPrinted>2012-09-05T21:27:00Z</cp:lastPrinted>
  <dcterms:created xsi:type="dcterms:W3CDTF">2025-02-01T05:03:00Z</dcterms:created>
  <dcterms:modified xsi:type="dcterms:W3CDTF">2025-02-01T05:15:00Z</dcterms:modified>
</cp:coreProperties>
</file>